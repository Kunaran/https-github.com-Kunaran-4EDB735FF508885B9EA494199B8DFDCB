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761CB5" w:rsidRPr="00761CB5" w:rsidRDefault="00761CB5" w:rsidP="00761CB5">
      <w:pPr>
        <w:spacing w:after="0"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fldChar w:fldCharType="begin"/>
      </w:r>
      <w:r w:rsidRPr="00761CB5">
        <w:rPr>
          <w:rFonts w:ascii="Times New Roman" w:eastAsia="Times New Roman" w:hAnsi="Times New Roman" w:cs="Times New Roman"/>
          <w:sz w:val="24"/>
          <w:szCs w:val="24"/>
          <w:lang w:eastAsia="en-IN"/>
        </w:rPr>
        <w:instrText xml:space="preserve"> HYPERLINK "https://engaiodigital.com/online-marketing-mix/" \l "main" </w:instrText>
      </w:r>
      <w:r w:rsidRPr="00761CB5">
        <w:rPr>
          <w:rFonts w:ascii="Times New Roman" w:eastAsia="Times New Roman" w:hAnsi="Times New Roman" w:cs="Times New Roman"/>
          <w:sz w:val="24"/>
          <w:szCs w:val="24"/>
          <w:lang w:eastAsia="en-IN"/>
        </w:rPr>
        <w:fldChar w:fldCharType="separate"/>
      </w:r>
      <w:r w:rsidRPr="00761CB5">
        <w:rPr>
          <w:rFonts w:ascii="Times New Roman" w:eastAsia="Times New Roman" w:hAnsi="Times New Roman" w:cs="Times New Roman"/>
          <w:color w:val="0000FF"/>
          <w:sz w:val="24"/>
          <w:szCs w:val="24"/>
          <w:u w:val="single"/>
          <w:lang w:eastAsia="en-IN"/>
        </w:rPr>
        <w:t>Skip to content</w:t>
      </w:r>
      <w:r w:rsidRPr="00761CB5">
        <w:rPr>
          <w:rFonts w:ascii="Times New Roman" w:eastAsia="Times New Roman" w:hAnsi="Times New Roman" w:cs="Times New Roman"/>
          <w:sz w:val="24"/>
          <w:szCs w:val="24"/>
          <w:lang w:eastAsia="en-IN"/>
        </w:rPr>
        <w:fldChar w:fldCharType="end"/>
      </w:r>
    </w:p>
    <w:p w:rsidR="00761CB5" w:rsidRPr="00761CB5" w:rsidRDefault="00761CB5" w:rsidP="00761C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1905000" cy="285750"/>
            <wp:effectExtent l="0" t="0" r="0" b="0"/>
            <wp:docPr id="4" name="Picture 4" descr="Engaio Digita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aio Digital">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85750"/>
                    </a:xfrm>
                    <a:prstGeom prst="rect">
                      <a:avLst/>
                    </a:prstGeom>
                    <a:noFill/>
                    <a:ln>
                      <a:noFill/>
                    </a:ln>
                  </pic:spPr>
                </pic:pic>
              </a:graphicData>
            </a:graphic>
          </wp:inline>
        </w:drawing>
      </w:r>
    </w:p>
    <w:p w:rsidR="00761CB5" w:rsidRPr="00761CB5" w:rsidRDefault="006C3AEF" w:rsidP="00761C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0" w:history="1">
        <w:r w:rsidR="00761CB5" w:rsidRPr="00761CB5">
          <w:rPr>
            <w:rFonts w:ascii="Times New Roman" w:eastAsia="Times New Roman" w:hAnsi="Times New Roman" w:cs="Times New Roman"/>
            <w:color w:val="0000FF"/>
            <w:sz w:val="24"/>
            <w:szCs w:val="24"/>
            <w:u w:val="single"/>
            <w:lang w:eastAsia="en-IN"/>
          </w:rPr>
          <w:t>Services</w:t>
        </w:r>
      </w:hyperlink>
    </w:p>
    <w:p w:rsidR="00761CB5" w:rsidRPr="00761CB5" w:rsidRDefault="006C3AEF" w:rsidP="00761C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1" w:history="1">
        <w:r w:rsidR="00761CB5" w:rsidRPr="00761CB5">
          <w:rPr>
            <w:rFonts w:ascii="Times New Roman" w:eastAsia="Times New Roman" w:hAnsi="Times New Roman" w:cs="Times New Roman"/>
            <w:color w:val="0000FF"/>
            <w:sz w:val="24"/>
            <w:szCs w:val="24"/>
            <w:u w:val="single"/>
            <w:lang w:eastAsia="en-IN"/>
          </w:rPr>
          <w:t>Blog</w:t>
        </w:r>
      </w:hyperlink>
    </w:p>
    <w:p w:rsidR="00761CB5" w:rsidRPr="00761CB5" w:rsidRDefault="006C3AEF" w:rsidP="00761C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2" w:history="1">
        <w:r w:rsidR="00761CB5" w:rsidRPr="00761CB5">
          <w:rPr>
            <w:rFonts w:ascii="Times New Roman" w:eastAsia="Times New Roman" w:hAnsi="Times New Roman" w:cs="Times New Roman"/>
            <w:color w:val="0000FF"/>
            <w:sz w:val="24"/>
            <w:szCs w:val="24"/>
            <w:u w:val="single"/>
            <w:lang w:eastAsia="en-IN"/>
          </w:rPr>
          <w:t>Courses</w:t>
        </w:r>
      </w:hyperlink>
    </w:p>
    <w:p w:rsidR="00761CB5" w:rsidRPr="00761CB5" w:rsidRDefault="006C3AEF" w:rsidP="00761C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3" w:history="1">
        <w:r w:rsidR="00761CB5" w:rsidRPr="00761CB5">
          <w:rPr>
            <w:rFonts w:ascii="Times New Roman" w:eastAsia="Times New Roman" w:hAnsi="Times New Roman" w:cs="Times New Roman"/>
            <w:color w:val="0000FF"/>
            <w:sz w:val="24"/>
            <w:szCs w:val="24"/>
            <w:u w:val="single"/>
            <w:lang w:eastAsia="en-IN"/>
          </w:rPr>
          <w:t>About</w:t>
        </w:r>
      </w:hyperlink>
    </w:p>
    <w:p w:rsidR="00761CB5" w:rsidRPr="00761CB5" w:rsidRDefault="006C3AEF" w:rsidP="00761C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4" w:history="1">
        <w:r w:rsidR="00761CB5" w:rsidRPr="00761CB5">
          <w:rPr>
            <w:rFonts w:ascii="Times New Roman" w:eastAsia="Times New Roman" w:hAnsi="Times New Roman" w:cs="Times New Roman"/>
            <w:color w:val="0000FF"/>
            <w:sz w:val="24"/>
            <w:szCs w:val="24"/>
            <w:u w:val="single"/>
            <w:lang w:eastAsia="en-IN"/>
          </w:rPr>
          <w:t>Contact</w:t>
        </w:r>
      </w:hyperlink>
    </w:p>
    <w:p w:rsidR="00761CB5" w:rsidRPr="00761CB5" w:rsidRDefault="006C3AEF" w:rsidP="00761C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5" w:history="1">
        <w:r w:rsidR="00761CB5" w:rsidRPr="00761CB5">
          <w:rPr>
            <w:rFonts w:ascii="Times New Roman" w:eastAsia="Times New Roman" w:hAnsi="Times New Roman" w:cs="Times New Roman"/>
            <w:color w:val="0000FF"/>
            <w:sz w:val="24"/>
            <w:szCs w:val="24"/>
            <w:u w:val="single"/>
            <w:lang w:eastAsia="en-IN"/>
          </w:rPr>
          <w:t>EN</w:t>
        </w:r>
      </w:hyperlink>
    </w:p>
    <w:p w:rsidR="00761CB5" w:rsidRPr="00761CB5" w:rsidRDefault="00761CB5" w:rsidP="00761CB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61CB5">
        <w:rPr>
          <w:rFonts w:ascii="Times New Roman" w:eastAsia="Times New Roman" w:hAnsi="Times New Roman" w:cs="Times New Roman"/>
          <w:b/>
          <w:bCs/>
          <w:kern w:val="36"/>
          <w:sz w:val="48"/>
          <w:szCs w:val="48"/>
          <w:lang w:eastAsia="en-IN"/>
        </w:rPr>
        <w:t>The 7 P’s of Online Marketing Mix</w:t>
      </w:r>
    </w:p>
    <w:p w:rsidR="00761CB5" w:rsidRPr="00761CB5" w:rsidRDefault="00761CB5" w:rsidP="00761CB5">
      <w:pPr>
        <w:spacing w:after="0"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7P's of the online marketing mix is a model for marketing decisions, which incorporates the placement, promotion, pricing, products, and more.</w:t>
      </w:r>
    </w:p>
    <w:p w:rsidR="00761CB5" w:rsidRPr="00761CB5" w:rsidRDefault="006C3AEF" w:rsidP="00761CB5">
      <w:pPr>
        <w:spacing w:after="0" w:line="240" w:lineRule="auto"/>
        <w:rPr>
          <w:rFonts w:ascii="Times New Roman" w:eastAsia="Times New Roman" w:hAnsi="Times New Roman" w:cs="Times New Roman"/>
          <w:sz w:val="24"/>
          <w:szCs w:val="24"/>
          <w:lang w:eastAsia="en-IN"/>
        </w:rPr>
      </w:pPr>
      <w:hyperlink r:id="rId16" w:history="1">
        <w:r w:rsidR="00761CB5" w:rsidRPr="00761CB5">
          <w:rPr>
            <w:rFonts w:ascii="Times New Roman" w:eastAsia="Times New Roman" w:hAnsi="Times New Roman" w:cs="Times New Roman"/>
            <w:color w:val="0000FF"/>
            <w:sz w:val="24"/>
            <w:szCs w:val="24"/>
            <w:u w:val="single"/>
            <w:lang w:eastAsia="en-IN"/>
          </w:rPr>
          <w:t xml:space="preserve">Contact </w:t>
        </w:r>
      </w:hyperlink>
    </w:p>
    <w:p w:rsidR="00761CB5" w:rsidRPr="00761CB5" w:rsidRDefault="00761CB5" w:rsidP="00761C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1CB5">
        <w:rPr>
          <w:rFonts w:ascii="Times New Roman" w:eastAsia="Times New Roman" w:hAnsi="Times New Roman" w:cs="Times New Roman"/>
          <w:b/>
          <w:bCs/>
          <w:sz w:val="36"/>
          <w:szCs w:val="36"/>
          <w:lang w:eastAsia="en-IN"/>
        </w:rPr>
        <w:t>Online Marketing Mix</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We will go through the 7 P’s online marketing that completely models and expects every aspect of a marketing mix to be online and to apply digital technologies to create a marketing mix for modern business.</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A benefit of an online marketing mix in your business model is that understanding every element of your marketing process enables us to create better, highly functioning, and profitable businesses online.</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 xml:space="preserve">To create and execute a proper </w:t>
      </w:r>
      <w:hyperlink r:id="rId17" w:history="1">
        <w:r w:rsidRPr="00761CB5">
          <w:rPr>
            <w:rFonts w:ascii="Times New Roman" w:eastAsia="Times New Roman" w:hAnsi="Times New Roman" w:cs="Times New Roman"/>
            <w:color w:val="0000FF"/>
            <w:sz w:val="24"/>
            <w:szCs w:val="24"/>
            <w:u w:val="single"/>
            <w:lang w:eastAsia="en-IN"/>
          </w:rPr>
          <w:t>digital marketing strategy</w:t>
        </w:r>
      </w:hyperlink>
      <w:r w:rsidRPr="00761CB5">
        <w:rPr>
          <w:rFonts w:ascii="Times New Roman" w:eastAsia="Times New Roman" w:hAnsi="Times New Roman" w:cs="Times New Roman"/>
          <w:sz w:val="24"/>
          <w:szCs w:val="24"/>
          <w:lang w:eastAsia="en-IN"/>
        </w:rPr>
        <w:t xml:space="preserve">, understanding how </w:t>
      </w:r>
      <w:proofErr w:type="gramStart"/>
      <w:r w:rsidRPr="00761CB5">
        <w:rPr>
          <w:rFonts w:ascii="Times New Roman" w:eastAsia="Times New Roman" w:hAnsi="Times New Roman" w:cs="Times New Roman"/>
          <w:sz w:val="24"/>
          <w:szCs w:val="24"/>
          <w:lang w:eastAsia="en-IN"/>
        </w:rPr>
        <w:t>different elements of an online marketing mix connects</w:t>
      </w:r>
      <w:proofErr w:type="gramEnd"/>
      <w:r w:rsidRPr="00761CB5">
        <w:rPr>
          <w:rFonts w:ascii="Times New Roman" w:eastAsia="Times New Roman" w:hAnsi="Times New Roman" w:cs="Times New Roman"/>
          <w:sz w:val="24"/>
          <w:szCs w:val="24"/>
          <w:lang w:eastAsia="en-IN"/>
        </w:rPr>
        <w:t xml:space="preserve"> to your business is essential.</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How to use this information, you might ask? Every business model has different requirements, while others can benefit directly from complete online methods; others require a more mixed strategy to succeed.</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In this article, we hope to give insight on how to build a business model only through online methods. With a little modification, you can utilize and implement it into your business model as well, even if it’s not a 100% online business.</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First, we’ll go through what the traditional marketing mix is. Then we will go through each of the P’s individually through the lens of online marketing to benefit an online business model.</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343400" cy="9753600"/>
            <wp:effectExtent l="0" t="0" r="0" b="0"/>
            <wp:docPr id="3" name="Picture 3" descr="7Ps Of Online 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Ps Of Online Market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9753600"/>
                    </a:xfrm>
                    <a:prstGeom prst="rect">
                      <a:avLst/>
                    </a:prstGeom>
                    <a:noFill/>
                    <a:ln>
                      <a:noFill/>
                    </a:ln>
                  </pic:spPr>
                </pic:pic>
              </a:graphicData>
            </a:graphic>
          </wp:inline>
        </w:drawing>
      </w:r>
    </w:p>
    <w:p w:rsidR="00761CB5" w:rsidRPr="00761CB5" w:rsidRDefault="00761CB5" w:rsidP="00761C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1CB5">
        <w:rPr>
          <w:rFonts w:ascii="Times New Roman" w:eastAsia="Times New Roman" w:hAnsi="Times New Roman" w:cs="Times New Roman"/>
          <w:b/>
          <w:bCs/>
          <w:sz w:val="36"/>
          <w:szCs w:val="36"/>
          <w:lang w:eastAsia="en-IN"/>
        </w:rPr>
        <w:lastRenderedPageBreak/>
        <w:t xml:space="preserve">What Is </w:t>
      </w:r>
      <w:proofErr w:type="gramStart"/>
      <w:r w:rsidRPr="00761CB5">
        <w:rPr>
          <w:rFonts w:ascii="Times New Roman" w:eastAsia="Times New Roman" w:hAnsi="Times New Roman" w:cs="Times New Roman"/>
          <w:b/>
          <w:bCs/>
          <w:sz w:val="36"/>
          <w:szCs w:val="36"/>
          <w:lang w:eastAsia="en-IN"/>
        </w:rPr>
        <w:t>A</w:t>
      </w:r>
      <w:proofErr w:type="gramEnd"/>
      <w:r w:rsidRPr="00761CB5">
        <w:rPr>
          <w:rFonts w:ascii="Times New Roman" w:eastAsia="Times New Roman" w:hAnsi="Times New Roman" w:cs="Times New Roman"/>
          <w:b/>
          <w:bCs/>
          <w:sz w:val="36"/>
          <w:szCs w:val="36"/>
          <w:lang w:eastAsia="en-IN"/>
        </w:rPr>
        <w:t xml:space="preserve"> Marketing Mix</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The marketing mix traditionally consists of four marketing decisions to drive business goals into a specific target market. These four marketing decisions are: Product, Price, Place, and Promotion (Also called the four P’s)</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 xml:space="preserve">Since the inception of the marketing mix (coined by McCarthy in the 1960 book called </w:t>
      </w:r>
      <w:hyperlink r:id="rId19" w:history="1">
        <w:r w:rsidRPr="00761CB5">
          <w:rPr>
            <w:rFonts w:ascii="Times New Roman" w:eastAsia="Times New Roman" w:hAnsi="Times New Roman" w:cs="Times New Roman"/>
            <w:color w:val="0000FF"/>
            <w:sz w:val="24"/>
            <w:szCs w:val="24"/>
            <w:u w:val="single"/>
            <w:lang w:eastAsia="en-IN"/>
          </w:rPr>
          <w:t>Basic Marketing: A Managerial Approach</w:t>
        </w:r>
      </w:hyperlink>
      <w:r w:rsidRPr="00761CB5">
        <w:rPr>
          <w:rFonts w:ascii="Times New Roman" w:eastAsia="Times New Roman" w:hAnsi="Times New Roman" w:cs="Times New Roman"/>
          <w:sz w:val="24"/>
          <w:szCs w:val="24"/>
          <w:lang w:eastAsia="en-IN"/>
        </w:rPr>
        <w:t>), the marketing mix has grown to include more core marketing decisions to make it a better tool for business.</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 xml:space="preserve">The extended marketing mix, also called the 7Ps (Booms and </w:t>
      </w:r>
      <w:proofErr w:type="spellStart"/>
      <w:r w:rsidRPr="00761CB5">
        <w:rPr>
          <w:rFonts w:ascii="Times New Roman" w:eastAsia="Times New Roman" w:hAnsi="Times New Roman" w:cs="Times New Roman"/>
          <w:sz w:val="24"/>
          <w:szCs w:val="24"/>
          <w:lang w:eastAsia="en-IN"/>
        </w:rPr>
        <w:t>Bitner</w:t>
      </w:r>
      <w:proofErr w:type="spellEnd"/>
      <w:r w:rsidRPr="00761CB5">
        <w:rPr>
          <w:rFonts w:ascii="Times New Roman" w:eastAsia="Times New Roman" w:hAnsi="Times New Roman" w:cs="Times New Roman"/>
          <w:sz w:val="24"/>
          <w:szCs w:val="24"/>
          <w:lang w:eastAsia="en-IN"/>
        </w:rPr>
        <w:t>, 1981), includes the original four with people, process, and physical evidence. The 8 P’s means adding performance as a core decision too. The extended marketing mix is more suitable for services marketing, therefore, for online services as well.</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 xml:space="preserve">In the 1990s a set of more customer-driven marketing decision, shorten as the C’s were added to enhance the overall marketing mix: consumer, cost, convenience, communication (by </w:t>
      </w:r>
      <w:proofErr w:type="spellStart"/>
      <w:r w:rsidRPr="00761CB5">
        <w:rPr>
          <w:rFonts w:ascii="Times New Roman" w:eastAsia="Times New Roman" w:hAnsi="Times New Roman" w:cs="Times New Roman"/>
          <w:sz w:val="24"/>
          <w:szCs w:val="24"/>
          <w:lang w:eastAsia="en-IN"/>
        </w:rPr>
        <w:t>Lauterborn</w:t>
      </w:r>
      <w:proofErr w:type="spellEnd"/>
      <w:r w:rsidRPr="00761CB5">
        <w:rPr>
          <w:rFonts w:ascii="Times New Roman" w:eastAsia="Times New Roman" w:hAnsi="Times New Roman" w:cs="Times New Roman"/>
          <w:sz w:val="24"/>
          <w:szCs w:val="24"/>
          <w:lang w:eastAsia="en-IN"/>
        </w:rPr>
        <w:t>), or commodity, cost, channel, communication (by Shimizu)</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Using the marketing mix as a framework for business and marketing decisions creates appropriate strategies that are:</w:t>
      </w:r>
    </w:p>
    <w:p w:rsidR="00761CB5" w:rsidRPr="00761CB5" w:rsidRDefault="00761CB5" w:rsidP="00761CB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Effective</w:t>
      </w:r>
    </w:p>
    <w:p w:rsidR="00761CB5" w:rsidRPr="00761CB5" w:rsidRDefault="00761CB5" w:rsidP="00761CB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Develops business’s strengths while minimizing weaknesses</w:t>
      </w:r>
    </w:p>
    <w:p w:rsidR="00761CB5" w:rsidRPr="00761CB5" w:rsidRDefault="00761CB5" w:rsidP="00761CB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Improves competitiveness in the marketplace</w:t>
      </w:r>
    </w:p>
    <w:p w:rsidR="00761CB5" w:rsidRPr="00761CB5" w:rsidRDefault="00761CB5" w:rsidP="00761CB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Flexibility and innovation of a business</w:t>
      </w:r>
    </w:p>
    <w:p w:rsidR="00672397" w:rsidRDefault="00761CB5" w:rsidP="0067239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Improve team collaboration</w:t>
      </w:r>
    </w:p>
    <w:p w:rsidR="00672397" w:rsidRDefault="00672397" w:rsidP="00672397">
      <w:pPr>
        <w:spacing w:before="100" w:beforeAutospacing="1" w:after="100" w:afterAutospacing="1" w:line="240" w:lineRule="auto"/>
        <w:rPr>
          <w:rFonts w:ascii="Times New Roman" w:eastAsia="Times New Roman" w:hAnsi="Times New Roman" w:cs="Times New Roman"/>
          <w:sz w:val="24"/>
          <w:szCs w:val="24"/>
          <w:lang w:eastAsia="en-IN"/>
        </w:rPr>
      </w:pPr>
    </w:p>
    <w:p w:rsidR="00672397" w:rsidRDefault="00672397" w:rsidP="00672397">
      <w:pPr>
        <w:pStyle w:val="Heading3"/>
      </w:pPr>
      <w:r>
        <w:t>. Demographic Segmentation</w:t>
      </w:r>
    </w:p>
    <w:p w:rsidR="00672397" w:rsidRDefault="00672397" w:rsidP="00672397">
      <w:pPr>
        <w:pStyle w:val="NormalWeb"/>
      </w:pPr>
      <w:r>
        <w:t>Demographic segmentation divides customers into groups based on major life circumstances. Examples of segmentation by demographic include age, gender, income, education, and marital status.</w:t>
      </w:r>
    </w:p>
    <w:p w:rsidR="00672397" w:rsidRDefault="00672397" w:rsidP="00672397">
      <w:pPr>
        <w:pStyle w:val="NormalWeb"/>
      </w:pPr>
      <w:r>
        <w:t>Ecommerce and fashion are two popular industries where demographic segmentation holds sway.</w:t>
      </w:r>
    </w:p>
    <w:p w:rsidR="00672397" w:rsidRDefault="00672397" w:rsidP="00672397">
      <w:pPr>
        <w:pStyle w:val="NormalWeb"/>
      </w:pPr>
      <w:r>
        <w:t xml:space="preserve">For instance, if a </w:t>
      </w:r>
      <w:hyperlink r:id="rId20" w:tgtFrame="_blank" w:history="1">
        <w:r>
          <w:rPr>
            <w:rStyle w:val="Hyperlink"/>
          </w:rPr>
          <w:t>fashion business</w:t>
        </w:r>
      </w:hyperlink>
      <w:r>
        <w:t xml:space="preserve"> owner sells to people in the straight and LGBTQ communities, segmenting customers by gender will help them send relevant product recommendations and messages to each group.</w:t>
      </w:r>
    </w:p>
    <w:p w:rsidR="00672397" w:rsidRDefault="00672397" w:rsidP="00672397">
      <w:pPr>
        <w:pStyle w:val="NormalWeb"/>
      </w:pPr>
      <w:r>
        <w:t>Done right, this helps you get more loyal customers who'd stick with you for a long time.</w:t>
      </w:r>
    </w:p>
    <w:p w:rsidR="00672397" w:rsidRDefault="00672397" w:rsidP="00672397">
      <w:pPr>
        <w:pStyle w:val="Heading3"/>
      </w:pPr>
      <w:r>
        <w:t>2. Geographic Segmentation</w:t>
      </w:r>
    </w:p>
    <w:p w:rsidR="00672397" w:rsidRDefault="00672397" w:rsidP="00672397">
      <w:pPr>
        <w:pStyle w:val="NormalWeb"/>
      </w:pPr>
      <w:r>
        <w:t>Segmentation by geography divides customers based on location, including country, state, city, and town.</w:t>
      </w:r>
    </w:p>
    <w:p w:rsidR="00672397" w:rsidRDefault="00672397" w:rsidP="00672397">
      <w:pPr>
        <w:pStyle w:val="NormalWeb"/>
      </w:pPr>
      <w:r>
        <w:lastRenderedPageBreak/>
        <w:t>This segmentation makes sense when you run a business with at least two locations in the same town, city, state, or country, or if you ship goods to customers in different geographical regions.</w:t>
      </w:r>
    </w:p>
    <w:p w:rsidR="00672397" w:rsidRDefault="00672397" w:rsidP="00672397">
      <w:pPr>
        <w:pStyle w:val="NormalWeb"/>
      </w:pPr>
      <w:r>
        <w:t xml:space="preserve">Segmenting customers based on their geography lets you </w:t>
      </w:r>
      <w:hyperlink r:id="rId21" w:tgtFrame="_blank" w:history="1">
        <w:r>
          <w:rPr>
            <w:rStyle w:val="Hyperlink"/>
          </w:rPr>
          <w:t>tailor your messaging</w:t>
        </w:r>
      </w:hyperlink>
      <w:r>
        <w:t xml:space="preserve"> so you speak like them and speak to them.</w:t>
      </w:r>
    </w:p>
    <w:p w:rsidR="00672397" w:rsidRDefault="00672397" w:rsidP="00672397">
      <w:pPr>
        <w:pStyle w:val="NormalWeb"/>
      </w:pPr>
      <w:r>
        <w:t>By using their slang or stating things they relate with in their locality, they see the thought you put into your content and instantly know that your message is specifically for them.</w:t>
      </w:r>
    </w:p>
    <w:p w:rsidR="00672397" w:rsidRDefault="00672397" w:rsidP="00672397">
      <w:pPr>
        <w:pStyle w:val="Heading3"/>
      </w:pPr>
      <w:r>
        <w:t>3. Psychographic Segmentation</w:t>
      </w:r>
    </w:p>
    <w:p w:rsidR="00672397" w:rsidRDefault="00672397" w:rsidP="00672397">
      <w:pPr>
        <w:pStyle w:val="NormalWeb"/>
      </w:pPr>
      <w:r>
        <w:t>Examples of segmentation by psychographics include personality, attitude, values, and interests. You can use this segmentation model if you offer multiple services.</w:t>
      </w:r>
    </w:p>
    <w:p w:rsidR="00672397" w:rsidRDefault="00672397" w:rsidP="00672397">
      <w:pPr>
        <w:pStyle w:val="NormalWeb"/>
      </w:pPr>
      <w:r>
        <w:t>For instance, a marketer who writes content about SEO, content strategy, and copywriting could segment their audience based on these interests.</w:t>
      </w:r>
    </w:p>
    <w:p w:rsidR="00672397" w:rsidRDefault="00672397" w:rsidP="00672397">
      <w:pPr>
        <w:pStyle w:val="Heading3"/>
      </w:pPr>
      <w:r>
        <w:t xml:space="preserve">4. </w:t>
      </w:r>
      <w:proofErr w:type="spellStart"/>
      <w:r>
        <w:t>Technographic</w:t>
      </w:r>
      <w:proofErr w:type="spellEnd"/>
      <w:r>
        <w:t xml:space="preserve"> Segmentation</w:t>
      </w:r>
    </w:p>
    <w:p w:rsidR="00672397" w:rsidRDefault="00672397" w:rsidP="00672397">
      <w:pPr>
        <w:pStyle w:val="NormalWeb"/>
      </w:pPr>
      <w:r>
        <w:t xml:space="preserve">Examples of segmentation by </w:t>
      </w:r>
      <w:proofErr w:type="spellStart"/>
      <w:r>
        <w:t>technographics</w:t>
      </w:r>
      <w:proofErr w:type="spellEnd"/>
      <w:r>
        <w:t xml:space="preserve"> include mobile use, desktop use, apps, and software.</w:t>
      </w:r>
    </w:p>
    <w:p w:rsidR="00672397" w:rsidRDefault="00672397" w:rsidP="00672397">
      <w:pPr>
        <w:pStyle w:val="NormalWeb"/>
      </w:pPr>
      <w:r>
        <w:t xml:space="preserve">What technology people use is helpful to know, whether it's just for your online marketing or for </w:t>
      </w:r>
      <w:proofErr w:type="spellStart"/>
      <w:r>
        <w:t>SaaS</w:t>
      </w:r>
      <w:proofErr w:type="spellEnd"/>
      <w:r>
        <w:t xml:space="preserve"> businesses that rely entirely on technology to deliver their service.</w:t>
      </w:r>
    </w:p>
    <w:p w:rsidR="00672397" w:rsidRDefault="00672397" w:rsidP="00672397">
      <w:pPr>
        <w:pStyle w:val="NormalWeb"/>
      </w:pPr>
      <w:r>
        <w:t xml:space="preserve">An excellent example is the </w:t>
      </w:r>
      <w:hyperlink r:id="rId22" w:tgtFrame="_blank" w:history="1">
        <w:proofErr w:type="spellStart"/>
        <w:r>
          <w:rPr>
            <w:rStyle w:val="Hyperlink"/>
          </w:rPr>
          <w:t>Hubspot</w:t>
        </w:r>
        <w:proofErr w:type="spellEnd"/>
        <w:r>
          <w:rPr>
            <w:rStyle w:val="Hyperlink"/>
          </w:rPr>
          <w:t xml:space="preserve"> software</w:t>
        </w:r>
      </w:hyperlink>
      <w:r>
        <w:t xml:space="preserve">. When users subscribe to our products — </w:t>
      </w:r>
      <w:hyperlink r:id="rId23" w:tgtFrame="_blank" w:history="1">
        <w:r>
          <w:rPr>
            <w:rStyle w:val="Hyperlink"/>
          </w:rPr>
          <w:t>Marketing</w:t>
        </w:r>
      </w:hyperlink>
      <w:r>
        <w:t xml:space="preserve">, </w:t>
      </w:r>
      <w:hyperlink r:id="rId24" w:tgtFrame="_blank" w:history="1">
        <w:r>
          <w:rPr>
            <w:rStyle w:val="Hyperlink"/>
          </w:rPr>
          <w:t>Sales</w:t>
        </w:r>
      </w:hyperlink>
      <w:r>
        <w:t xml:space="preserve">, </w:t>
      </w:r>
      <w:hyperlink r:id="rId25" w:tgtFrame="_blank" w:history="1">
        <w:r>
          <w:rPr>
            <w:rStyle w:val="Hyperlink"/>
          </w:rPr>
          <w:t>Customer Service</w:t>
        </w:r>
      </w:hyperlink>
      <w:r>
        <w:t xml:space="preserve">, </w:t>
      </w:r>
      <w:hyperlink r:id="rId26" w:tgtFrame="_blank" w:history="1">
        <w:r>
          <w:rPr>
            <w:rStyle w:val="Hyperlink"/>
          </w:rPr>
          <w:t>CMS</w:t>
        </w:r>
      </w:hyperlink>
      <w:r>
        <w:t xml:space="preserve">, and </w:t>
      </w:r>
      <w:hyperlink r:id="rId27" w:tgtFrame="_blank" w:history="1">
        <w:r>
          <w:rPr>
            <w:rStyle w:val="Hyperlink"/>
          </w:rPr>
          <w:t>Operations</w:t>
        </w:r>
      </w:hyperlink>
      <w:r>
        <w:t xml:space="preserve"> — we instantly know their priorities and can send them relevant offers and content.</w:t>
      </w:r>
    </w:p>
    <w:p w:rsidR="00672397" w:rsidRDefault="00672397" w:rsidP="00672397">
      <w:pPr>
        <w:pStyle w:val="Heading3"/>
      </w:pPr>
      <w:r>
        <w:t xml:space="preserve">5. </w:t>
      </w:r>
      <w:proofErr w:type="spellStart"/>
      <w:r>
        <w:t>Behavioral</w:t>
      </w:r>
      <w:proofErr w:type="spellEnd"/>
      <w:r>
        <w:t xml:space="preserve"> Segmentation</w:t>
      </w:r>
    </w:p>
    <w:p w:rsidR="00672397" w:rsidRDefault="00672397" w:rsidP="00672397">
      <w:pPr>
        <w:pStyle w:val="NormalWeb"/>
      </w:pPr>
      <w:proofErr w:type="spellStart"/>
      <w:r>
        <w:t>Behavioral</w:t>
      </w:r>
      <w:proofErr w:type="spellEnd"/>
      <w:r>
        <w:t xml:space="preserve"> segmentation focuses on customer </w:t>
      </w:r>
      <w:proofErr w:type="spellStart"/>
      <w:r>
        <w:t>behaviors</w:t>
      </w:r>
      <w:proofErr w:type="spellEnd"/>
      <w:r>
        <w:t xml:space="preserve"> in relation to your brand.</w:t>
      </w:r>
    </w:p>
    <w:p w:rsidR="00672397" w:rsidRDefault="00672397" w:rsidP="00672397">
      <w:pPr>
        <w:pStyle w:val="NormalWeb"/>
      </w:pPr>
      <w:r>
        <w:t xml:space="preserve">Examples of segmentation by customer </w:t>
      </w:r>
      <w:proofErr w:type="spellStart"/>
      <w:r>
        <w:t>behavior</w:t>
      </w:r>
      <w:proofErr w:type="spellEnd"/>
      <w:r>
        <w:t xml:space="preserve"> include tendencies and frequent actions, feature or product use, and habits.</w:t>
      </w:r>
    </w:p>
    <w:p w:rsidR="00672397" w:rsidRDefault="00672397" w:rsidP="00672397">
      <w:pPr>
        <w:pStyle w:val="NormalWeb"/>
      </w:pPr>
      <w:r>
        <w:t xml:space="preserve">This segmentation model is highly relevant when you're running PPC or </w:t>
      </w:r>
      <w:hyperlink r:id="rId28" w:tgtFrame="_blank" w:history="1">
        <w:r>
          <w:rPr>
            <w:rStyle w:val="Hyperlink"/>
          </w:rPr>
          <w:t>YouTube ads</w:t>
        </w:r>
      </w:hyperlink>
      <w:r>
        <w:t>. It ensures you don't consume your ad spend on customer segments that aren't a fit.</w:t>
      </w:r>
    </w:p>
    <w:p w:rsidR="00672397" w:rsidRDefault="00672397" w:rsidP="00672397">
      <w:pPr>
        <w:pStyle w:val="Heading3"/>
      </w:pPr>
      <w:r>
        <w:t>6. Needs-based Segmentation</w:t>
      </w:r>
    </w:p>
    <w:p w:rsidR="00672397" w:rsidRDefault="00672397" w:rsidP="00672397">
      <w:pPr>
        <w:pStyle w:val="NormalWeb"/>
      </w:pPr>
      <w:r>
        <w:t xml:space="preserve">Examples of segmentation by customer needs include product or service must-haves and needs of specific customer groups. Take a company like </w:t>
      </w:r>
      <w:hyperlink r:id="rId29" w:tgtFrame="_blank" w:history="1">
        <w:proofErr w:type="spellStart"/>
        <w:r>
          <w:rPr>
            <w:rStyle w:val="Hyperlink"/>
          </w:rPr>
          <w:t>AppSumo</w:t>
        </w:r>
        <w:proofErr w:type="spellEnd"/>
      </w:hyperlink>
      <w:r>
        <w:t>, for example. They don't only sell software. They market courses.</w:t>
      </w:r>
    </w:p>
    <w:p w:rsidR="00672397" w:rsidRDefault="00672397" w:rsidP="00672397">
      <w:pPr>
        <w:pStyle w:val="NormalWeb"/>
      </w:pPr>
      <w:r>
        <w:t xml:space="preserve">While a founder may need software, a copywriter may not. Meaning, if </w:t>
      </w:r>
      <w:proofErr w:type="spellStart"/>
      <w:r>
        <w:t>AppSumo</w:t>
      </w:r>
      <w:proofErr w:type="spellEnd"/>
      <w:r>
        <w:t xml:space="preserve"> sends the same email to both a founder and a copywriter, it might not resonate with one group because their needs differ.</w:t>
      </w:r>
    </w:p>
    <w:p w:rsidR="00672397" w:rsidRDefault="00672397" w:rsidP="00672397">
      <w:pPr>
        <w:pStyle w:val="Heading3"/>
      </w:pPr>
      <w:r>
        <w:lastRenderedPageBreak/>
        <w:t>7. Value-based Segmentation</w:t>
      </w:r>
    </w:p>
    <w:p w:rsidR="00672397" w:rsidRDefault="00672397" w:rsidP="00672397">
      <w:pPr>
        <w:pStyle w:val="NormalWeb"/>
      </w:pPr>
      <w:r>
        <w:t>Examples of segmentation by customer values include the economic value of specific customer groups for the business. Use this customer segmentation model if you sell products or services with high and low pricing.</w:t>
      </w:r>
    </w:p>
    <w:p w:rsidR="00672397" w:rsidRDefault="00672397" w:rsidP="00672397">
      <w:pPr>
        <w:pStyle w:val="NormalWeb"/>
      </w:pPr>
      <w:r>
        <w:t>Let's look at some customer segmentation examples to show how you can apply these models to your segmentation strategy.</w:t>
      </w:r>
    </w:p>
    <w:p w:rsidR="00B81CFD" w:rsidRPr="00B81CFD" w:rsidRDefault="00B81CFD" w:rsidP="00B81CFD">
      <w:pPr>
        <w:pStyle w:val="Heading2"/>
        <w:rPr>
          <w:color w:val="7030A0"/>
          <w:sz w:val="44"/>
          <w:szCs w:val="44"/>
        </w:rPr>
      </w:pPr>
      <w:r w:rsidRPr="00B81CFD">
        <w:rPr>
          <w:color w:val="7030A0"/>
          <w:sz w:val="44"/>
          <w:szCs w:val="44"/>
        </w:rPr>
        <w:t>Common Online Shopping Problems Faced by Consumer</w:t>
      </w:r>
    </w:p>
    <w:p w:rsidR="00B81CFD" w:rsidRDefault="00B81CFD" w:rsidP="00B81CFD">
      <w:pPr>
        <w:pStyle w:val="NormalWeb"/>
      </w:pPr>
      <w:r>
        <w:t>Given the sheer number of online shoppers and the value of transactions, it’s natural that we can expect some problems while shopping online. Here’s a list of the top 10 such online shopping problems you might face while shopping online.</w:t>
      </w:r>
    </w:p>
    <w:p w:rsidR="00B81CFD" w:rsidRDefault="00B81CFD" w:rsidP="00B81CFD">
      <w:pPr>
        <w:pStyle w:val="NormalWeb"/>
      </w:pPr>
      <w:r>
        <w:t>Here I’m listing online shopping problems that are common while shopping for both goods and services online.</w:t>
      </w:r>
    </w:p>
    <w:p w:rsidR="00B81CFD" w:rsidRDefault="00B81CFD" w:rsidP="00B81CFD">
      <w:pPr>
        <w:pStyle w:val="Heading3"/>
      </w:pPr>
      <w:r>
        <w:t>1. Refunds for Cancelled Orders &amp; Returns</w:t>
      </w:r>
    </w:p>
    <w:p w:rsidR="00B81CFD" w:rsidRDefault="00B81CFD" w:rsidP="00B81CFD"/>
    <w:p w:rsidR="00B81CFD" w:rsidRDefault="00B81CFD" w:rsidP="00B81CFD">
      <w:pPr>
        <w:pStyle w:val="NormalWeb"/>
      </w:pPr>
      <w:r>
        <w:t xml:space="preserve">Obtaining refunds for </w:t>
      </w:r>
      <w:proofErr w:type="spellStart"/>
      <w:r>
        <w:t>canceled</w:t>
      </w:r>
      <w:proofErr w:type="spellEnd"/>
      <w:r>
        <w:t xml:space="preserve"> orders and returns is a prevalent issue faced by consumers when shopping online. While major online retailers such as Amazon typically process refunds within a few days, this may not be the case with smaller retailers.</w:t>
      </w:r>
    </w:p>
    <w:p w:rsidR="00B81CFD" w:rsidRDefault="00B81CFD" w:rsidP="00B81CFD">
      <w:pPr>
        <w:pStyle w:val="NormalWeb"/>
      </w:pPr>
      <w:r>
        <w:t>Some may cancel part of an order and take weeks to issue a refund, while others may require multiple calls or emails to customer service to follow up on the refund process.</w:t>
      </w:r>
    </w:p>
    <w:p w:rsidR="00B81CFD" w:rsidRDefault="00B81CFD" w:rsidP="00B81CFD">
      <w:pPr>
        <w:pStyle w:val="NormalWeb"/>
      </w:pPr>
      <w:r>
        <w:t>Additionally, some retailers may deduct money from the refund amount for taxes or service charges. To avoid these issues, it is important to thoroughly read the return and refund policy before making a purchase from any online store.</w:t>
      </w:r>
    </w:p>
    <w:p w:rsidR="00B81CFD" w:rsidRDefault="00B81CFD" w:rsidP="00B81CFD">
      <w:pPr>
        <w:pStyle w:val="Heading3"/>
      </w:pPr>
      <w:r>
        <w:t>2. Price Drop Immediately After Ordering</w:t>
      </w:r>
    </w:p>
    <w:p w:rsidR="00B81CFD" w:rsidRDefault="00B81CFD" w:rsidP="00B81CFD"/>
    <w:p w:rsidR="00B81CFD" w:rsidRDefault="00B81CFD" w:rsidP="00B81CFD">
      <w:pPr>
        <w:pStyle w:val="NormalWeb"/>
      </w:pPr>
      <w:r>
        <w:t>Unfortunately, this is a very common problem with online shopping that I encounter, even on respectable websites such as Amazon.</w:t>
      </w:r>
    </w:p>
    <w:p w:rsidR="00B81CFD" w:rsidRDefault="00B81CFD" w:rsidP="00B81CFD">
      <w:pPr>
        <w:pStyle w:val="NormalWeb"/>
      </w:pPr>
      <w:r>
        <w:t>They make something known as ‘Lightning Deal’ or ‘Deal of the Day’ when you leave something without ordering in your basket. This means they’re reducing the price to encourage you to place the order.</w:t>
      </w:r>
    </w:p>
    <w:p w:rsidR="00B81CFD" w:rsidRDefault="00B81CFD" w:rsidP="00B81CFD">
      <w:pPr>
        <w:pStyle w:val="NormalWeb"/>
      </w:pPr>
      <w:r>
        <w:t>However, upon placing the order, you’ll discover that the original price has dropped even below the ‘Lighting Deal’ or such special offers. This can be very infuriating. In fact, I would even state that such a practice borders on cheating.</w:t>
      </w:r>
    </w:p>
    <w:p w:rsidR="00B81CFD" w:rsidRDefault="00B81CFD" w:rsidP="00B81CFD">
      <w:pPr>
        <w:pStyle w:val="NormalWeb"/>
      </w:pPr>
      <w:r>
        <w:lastRenderedPageBreak/>
        <w:t>When you call customer care, they’ll simply inform you that the seller is offering a lower price, and hence, Amazon has no control over that. You could cancel the original order and await the refund before placing a new one.</w:t>
      </w:r>
    </w:p>
    <w:p w:rsidR="00B81CFD" w:rsidRDefault="00B81CFD" w:rsidP="00B81CFD">
      <w:pPr>
        <w:pStyle w:val="NormalWeb"/>
      </w:pPr>
      <w:r>
        <w:t xml:space="preserve">Also read: </w:t>
      </w:r>
      <w:hyperlink r:id="rId30" w:history="1">
        <w:r>
          <w:rPr>
            <w:rStyle w:val="Hyperlink"/>
          </w:rPr>
          <w:t xml:space="preserve">Ways To Stop Spending Money </w:t>
        </w:r>
        <w:proofErr w:type="gramStart"/>
        <w:r>
          <w:rPr>
            <w:rStyle w:val="Hyperlink"/>
          </w:rPr>
          <w:t>On</w:t>
        </w:r>
        <w:proofErr w:type="gramEnd"/>
        <w:r>
          <w:rPr>
            <w:rStyle w:val="Hyperlink"/>
          </w:rPr>
          <w:t xml:space="preserve"> Useless Stuff</w:t>
        </w:r>
      </w:hyperlink>
    </w:p>
    <w:p w:rsidR="00B81CFD" w:rsidRDefault="00B81CFD" w:rsidP="00B81CFD">
      <w:pPr>
        <w:pStyle w:val="Heading3"/>
      </w:pPr>
      <w:r>
        <w:t>3. Powerless Customer Care Agents</w:t>
      </w:r>
    </w:p>
    <w:p w:rsidR="00B81CFD" w:rsidRDefault="00B81CFD" w:rsidP="00B81CFD">
      <w:pPr>
        <w:pStyle w:val="NormalWeb"/>
      </w:pPr>
      <w:r>
        <w:t>Some of the top online retailers are guilty of not investing enough resources to effectively handle customer complaints. I have personally experienced customer service agents who apologize but fail to take action to solve the problem.</w:t>
      </w:r>
    </w:p>
    <w:p w:rsidR="00B81CFD" w:rsidRDefault="00B81CFD" w:rsidP="00B81CFD">
      <w:pPr>
        <w:pStyle w:val="NormalWeb"/>
      </w:pPr>
      <w:r>
        <w:t>They may claim to understand and sympathize with the situation, but this is often a tactic to deflect anger away from the retailer without actually addressing the issue. When requesting to escalate the problem to a senior manager, these agents may claim they are unable to transfer the call or that a senior manager would not be able to help.</w:t>
      </w:r>
    </w:p>
    <w:p w:rsidR="00B81CFD" w:rsidRDefault="00B81CFD" w:rsidP="00B81CFD">
      <w:pPr>
        <w:pStyle w:val="NormalWeb"/>
      </w:pPr>
      <w:r>
        <w:t>This is a frustrating aspect of customer service for many online retailers, and if faced with this issue, it is advised to bring it up to a consumer court or forum for resolution.</w:t>
      </w:r>
    </w:p>
    <w:p w:rsidR="00B81CFD" w:rsidRDefault="00B81CFD" w:rsidP="00B81CFD">
      <w:pPr>
        <w:pStyle w:val="Heading3"/>
      </w:pPr>
      <w:r>
        <w:t>4. Receiving Goods Returned by Others</w:t>
      </w:r>
    </w:p>
    <w:p w:rsidR="00B81CFD" w:rsidRDefault="00B81CFD" w:rsidP="00B81CFD">
      <w:pPr>
        <w:pStyle w:val="NormalWeb"/>
        <w:spacing w:before="0" w:beforeAutospacing="0" w:after="0" w:afterAutospacing="0"/>
        <w:rPr>
          <w:ins w:id="1" w:author="Unknown"/>
          <w:rStyle w:val="ezoic-ad"/>
        </w:rPr>
      </w:pPr>
      <w:r>
        <w:t xml:space="preserve">We’ve to remember that most top online sellers don’t really store the products they’re selling. Instead, they have a network of suppliers and retailers who will </w:t>
      </w:r>
      <w:proofErr w:type="spellStart"/>
      <w:r>
        <w:t>fulfill</w:t>
      </w:r>
      <w:proofErr w:type="spellEnd"/>
      <w:r>
        <w:t xml:space="preserve"> your order. And often, these retailers will send you goods that have been returned by others.</w:t>
      </w:r>
    </w:p>
    <w:p w:rsidR="00B81CFD" w:rsidRDefault="00B81CFD" w:rsidP="00B81CFD">
      <w:pPr>
        <w:pStyle w:val="NormalWeb"/>
      </w:pPr>
      <w:r>
        <w:t>That’s because they’re not going to throw away something and bear losses just because some unhappy customer returns the stuff. Instead, they’ll repack it and send it to other buyers.</w:t>
      </w:r>
    </w:p>
    <w:p w:rsidR="00B81CFD" w:rsidRDefault="00B81CFD" w:rsidP="00B81CFD">
      <w:pPr>
        <w:pStyle w:val="NormalWeb"/>
      </w:pPr>
      <w:r>
        <w:t>It’s very simple to find out whether the seller has indeed sent you something that could’ve been returned by someone earlier.</w:t>
      </w:r>
    </w:p>
    <w:p w:rsidR="00B81CFD" w:rsidRDefault="00B81CFD" w:rsidP="00B81CFD">
      <w:pPr>
        <w:pStyle w:val="NormalWeb"/>
      </w:pPr>
      <w:r>
        <w:t xml:space="preserve">For example, a shirt or dress will show slight stains when you examine it carefully. It could also carry the body </w:t>
      </w:r>
      <w:proofErr w:type="spellStart"/>
      <w:r>
        <w:t>odor</w:t>
      </w:r>
      <w:proofErr w:type="spellEnd"/>
      <w:r>
        <w:t xml:space="preserve"> of the person that wore it earlier to try.</w:t>
      </w:r>
    </w:p>
    <w:p w:rsidR="00B81CFD" w:rsidRDefault="00B81CFD" w:rsidP="00B81CFD">
      <w:pPr>
        <w:pStyle w:val="NormalWeb"/>
      </w:pPr>
      <w:r>
        <w:t>This is not the case with readymade garments only. A closer look at the packaging of some items will reveal it was opened earlier and the seller has hastily sealed it with tape or adhesive.</w:t>
      </w:r>
    </w:p>
    <w:p w:rsidR="00B81CFD" w:rsidRDefault="00B81CFD" w:rsidP="00B81CFD">
      <w:pPr>
        <w:pStyle w:val="NormalWeb"/>
      </w:pPr>
      <w:r>
        <w:t>If it’s an electronic item, you’ll find the wires aren’t exactly the way a company would pack them and that someone has done a shabby job of trying to repack the stuff to palm it off to other unsuspecting buyers.</w:t>
      </w:r>
    </w:p>
    <w:p w:rsidR="00B81CFD" w:rsidRDefault="00B81CFD" w:rsidP="00B81CFD">
      <w:pPr>
        <w:pStyle w:val="NormalWeb"/>
      </w:pPr>
      <w:r>
        <w:t xml:space="preserve">If you receive such goods, return them immediately and seek a replacement. No seller or online store has the right to send stuff that’s been rejected by some earlier customer. </w:t>
      </w:r>
      <w:proofErr w:type="gramStart"/>
      <w:r>
        <w:t>And if replacements aren’t available, as for full and unconditional refund.</w:t>
      </w:r>
      <w:proofErr w:type="gramEnd"/>
    </w:p>
    <w:p w:rsidR="00B81CFD" w:rsidRDefault="00B81CFD" w:rsidP="00B81CFD">
      <w:pPr>
        <w:pStyle w:val="Heading3"/>
      </w:pPr>
      <w:r>
        <w:t>5. Goods Don’t Match Description</w:t>
      </w:r>
    </w:p>
    <w:p w:rsidR="00B81CFD" w:rsidRDefault="00B81CFD" w:rsidP="00B81CFD">
      <w:pPr>
        <w:pStyle w:val="NormalWeb"/>
      </w:pPr>
      <w:r>
        <w:lastRenderedPageBreak/>
        <w:t>Receiving goods that don’t match the description on the online store is yet another common problem with online shopping.</w:t>
      </w:r>
    </w:p>
    <w:p w:rsidR="00B81CFD" w:rsidRDefault="00B81CFD" w:rsidP="00B81CFD">
      <w:pPr>
        <w:pStyle w:val="NormalWeb"/>
      </w:pPr>
      <w:r>
        <w:t>Though larger online stores have freelancers and part-time workers check for incorrect descriptions and wrong product images, some sellers insert misleading information deliberately. They might want to tempt buyers by using the wrong tactics.</w:t>
      </w:r>
    </w:p>
    <w:p w:rsidR="00B81CFD" w:rsidRDefault="00B81CFD" w:rsidP="00B81CFD">
      <w:pPr>
        <w:pStyle w:val="NormalWeb"/>
      </w:pPr>
      <w:r>
        <w:t>At the same time, we’ve to give the benefit of the doubt to some online stores and sellers. They might not be selling goods that don’t match the description on purpose. Instead, it could be a simple oversight or delay in updating pictures and information.</w:t>
      </w:r>
    </w:p>
    <w:p w:rsidR="00B81CFD" w:rsidRDefault="00B81CFD" w:rsidP="00B81CFD">
      <w:pPr>
        <w:pStyle w:val="NormalWeb"/>
      </w:pPr>
      <w:r>
        <w:t>For such online shopping problems, the best solution is to return the stuff immediately. Unless, of course, you like what you receive.</w:t>
      </w:r>
    </w:p>
    <w:p w:rsidR="00B81CFD" w:rsidRDefault="00B81CFD" w:rsidP="00B81CFD">
      <w:pPr>
        <w:pStyle w:val="NormalWeb"/>
      </w:pPr>
      <w:r>
        <w:t>There’re times when I personally have received stuff that’s much better than the one I had ordered. If you believe the price is right and the product is better than what you expect, keep the stuff and don’t return it.</w:t>
      </w:r>
    </w:p>
    <w:p w:rsidR="00B81CFD" w:rsidRDefault="00B81CFD" w:rsidP="00B81CFD">
      <w:pPr>
        <w:pStyle w:val="Heading3"/>
      </w:pPr>
      <w:r>
        <w:t>6. Delivery Charges</w:t>
      </w:r>
    </w:p>
    <w:p w:rsidR="00B81CFD" w:rsidRDefault="00B81CFD" w:rsidP="00B81CFD"/>
    <w:p w:rsidR="00B81CFD" w:rsidRDefault="00B81CFD" w:rsidP="00B81CFD">
      <w:pPr>
        <w:pStyle w:val="NormalWeb"/>
      </w:pPr>
      <w:r>
        <w:t>Online shopping can be convenient as it saves time and often offers discounts, but there are drawbacks as well. Some products on Amazon and other online stores do not qualify for free delivery, even for Amazon Prime members.</w:t>
      </w:r>
    </w:p>
    <w:p w:rsidR="00B81CFD" w:rsidRDefault="00B81CFD" w:rsidP="00B81CFD">
      <w:pPr>
        <w:pStyle w:val="NormalWeb"/>
      </w:pPr>
      <w:r>
        <w:t>This can lead to additional delivery charges and taxes, making the final cost of the product more expensive than buying it in-store. To avoid these issues, consider shopping from online stores that offer free delivery or lower prices or shopping in-store.</w:t>
      </w:r>
    </w:p>
    <w:p w:rsidR="00B81CFD" w:rsidRDefault="00B81CFD" w:rsidP="00B81CFD">
      <w:pPr>
        <w:pStyle w:val="NormalWeb"/>
      </w:pPr>
      <w:r>
        <w:t>It's also a good idea to look for alternative products or to carefully read the terms of free delivery, as some sellers include the delivery charge in the final cost of the product without disclosing it.</w:t>
      </w:r>
    </w:p>
    <w:p w:rsidR="00B81CFD" w:rsidRDefault="00B81CFD" w:rsidP="00B81CFD">
      <w:pPr>
        <w:pStyle w:val="Heading3"/>
      </w:pPr>
      <w:r>
        <w:t>7. Fake Reviews on Online Stores</w:t>
      </w:r>
    </w:p>
    <w:p w:rsidR="00B81CFD" w:rsidRDefault="00B81CFD" w:rsidP="00B81CFD"/>
    <w:p w:rsidR="00B81CFD" w:rsidRDefault="00B81CFD" w:rsidP="00B81CFD">
      <w:pPr>
        <w:pStyle w:val="NormalWeb"/>
      </w:pPr>
      <w:r>
        <w:t xml:space="preserve">Thousands of reviews, even on top online stores such as Amazon, </w:t>
      </w:r>
      <w:proofErr w:type="spellStart"/>
      <w:r>
        <w:t>Walmart</w:t>
      </w:r>
      <w:proofErr w:type="spellEnd"/>
      <w:r>
        <w:t>, and eBay, are fake and paid for by sellers of various products, states America’s top news channel and website, CNBC.</w:t>
      </w:r>
    </w:p>
    <w:p w:rsidR="00B81CFD" w:rsidRDefault="00B81CFD" w:rsidP="00B81CFD">
      <w:pPr>
        <w:pStyle w:val="NormalWeb"/>
      </w:pPr>
      <w:r>
        <w:t xml:space="preserve">Unfortunately, thousands of customers fall victim to such fake reviews and buy poor-quality stuff. There’re countless online sellers that sell products through </w:t>
      </w:r>
      <w:hyperlink r:id="rId31" w:history="1">
        <w:r>
          <w:rPr>
            <w:rStyle w:val="Hyperlink"/>
          </w:rPr>
          <w:t>popular shopping sites</w:t>
        </w:r>
      </w:hyperlink>
      <w:r>
        <w:t>.</w:t>
      </w:r>
    </w:p>
    <w:p w:rsidR="00B81CFD" w:rsidRDefault="00B81CFD" w:rsidP="00B81CFD">
      <w:pPr>
        <w:pStyle w:val="NormalWeb"/>
      </w:pPr>
      <w:r>
        <w:t xml:space="preserve">People </w:t>
      </w:r>
      <w:hyperlink r:id="rId32" w:history="1">
        <w:r>
          <w:rPr>
            <w:rStyle w:val="Hyperlink"/>
          </w:rPr>
          <w:t>get paid to post reviews on Amazon</w:t>
        </w:r>
      </w:hyperlink>
      <w:r>
        <w:t xml:space="preserve"> and other sites, and these sellers try to buy reviews from people using social media and other channels.</w:t>
      </w:r>
    </w:p>
    <w:p w:rsidR="00B81CFD" w:rsidRDefault="00B81CFD" w:rsidP="00B81CFD">
      <w:pPr>
        <w:pStyle w:val="NormalWeb"/>
      </w:pPr>
      <w:r>
        <w:lastRenderedPageBreak/>
        <w:t>Though top online stores try and remove fake reviews, there’re no known ways to stop the practice. Instead, you’ll have to detect fake reviews and tall claims yourself before making a purchase.</w:t>
      </w:r>
    </w:p>
    <w:p w:rsidR="00B81CFD" w:rsidRDefault="006C3AEF" w:rsidP="00B81CFD">
      <w:pPr>
        <w:pStyle w:val="NormalWeb"/>
      </w:pPr>
      <w:hyperlink r:id="rId33" w:history="1">
        <w:r w:rsidR="00B81CFD">
          <w:rPr>
            <w:rStyle w:val="Hyperlink"/>
          </w:rPr>
          <w:t>MarketWatch.com</w:t>
        </w:r>
      </w:hyperlink>
      <w:r w:rsidR="00B81CFD">
        <w:t>, owned by DOW-Jones, provides some tips on how you can detect fake reviews on online stores.</w:t>
      </w:r>
    </w:p>
    <w:p w:rsidR="00B81CFD" w:rsidRDefault="00B81CFD" w:rsidP="00B81CFD">
      <w:pPr>
        <w:pStyle w:val="NormalWeb"/>
      </w:pPr>
      <w:r>
        <w:t>I suggest you read this article carefully to make sure you don’t fall victim to such fake reviews and inadvertently end up buying poor-quality stuff. Of course, we also reserve the option of returning the stuff to a seller if the facility is available.</w:t>
      </w:r>
    </w:p>
    <w:p w:rsidR="00B81CFD" w:rsidRDefault="00B81CFD" w:rsidP="00B81CFD">
      <w:pPr>
        <w:pStyle w:val="Heading3"/>
      </w:pPr>
      <w:r>
        <w:t>8. </w:t>
      </w:r>
      <w:proofErr w:type="gramStart"/>
      <w:r>
        <w:t>After</w:t>
      </w:r>
      <w:proofErr w:type="gramEnd"/>
      <w:r>
        <w:t xml:space="preserve"> Sales Service on Electronics</w:t>
      </w:r>
    </w:p>
    <w:p w:rsidR="00B81CFD" w:rsidRDefault="00B81CFD" w:rsidP="00B81CFD"/>
    <w:p w:rsidR="00B81CFD" w:rsidRDefault="00B81CFD" w:rsidP="00B81CFD">
      <w:pPr>
        <w:pStyle w:val="NormalWeb"/>
      </w:pPr>
      <w:r>
        <w:t>Buying electronic appliances online helps us get hefty discounts and also the facility of paying in Equal Monthly Instalments (EMIs). This enables us to own that dream and expensive smartphone or the latest TV set easily.</w:t>
      </w:r>
    </w:p>
    <w:p w:rsidR="00B81CFD" w:rsidRDefault="00B81CFD" w:rsidP="00B81CFD">
      <w:pPr>
        <w:pStyle w:val="NormalWeb"/>
      </w:pPr>
      <w:r>
        <w:t>In fact, some of the stuff that we get online isn’t available from brick-and-mortar stores in our area, which adds to the pleasure of owning it.</w:t>
      </w:r>
    </w:p>
    <w:p w:rsidR="00B81CFD" w:rsidRDefault="00B81CFD" w:rsidP="00B81CFD">
      <w:pPr>
        <w:pStyle w:val="NormalWeb"/>
      </w:pPr>
      <w:r>
        <w:t>Despite these advantages, buying such goods can become a major hassle at a later date. And that’s when we require after-sales service.</w:t>
      </w:r>
    </w:p>
    <w:p w:rsidR="00B81CFD" w:rsidRDefault="00B81CFD" w:rsidP="00B81CFD">
      <w:pPr>
        <w:pStyle w:val="NormalWeb"/>
      </w:pPr>
      <w:r>
        <w:t>To begin with, some online sellers will provide only a three or six months warranty despite the manufacturer giving a one-year warranty from the date of purchase.</w:t>
      </w:r>
    </w:p>
    <w:p w:rsidR="00B81CFD" w:rsidRDefault="00B81CFD" w:rsidP="00B81CFD">
      <w:pPr>
        <w:pStyle w:val="NormalWeb"/>
      </w:pPr>
      <w:r>
        <w:t>Secondly, online stores don’t really stamp and sign a warranty card since that involves opening the product packaging. They ask you to consider the invoice as proof of purchase and warranty.</w:t>
      </w:r>
    </w:p>
    <w:p w:rsidR="00B81CFD" w:rsidRDefault="00B81CFD" w:rsidP="00B81CFD">
      <w:pPr>
        <w:pStyle w:val="NormalWeb"/>
      </w:pPr>
      <w:r>
        <w:t xml:space="preserve">And very often, service </w:t>
      </w:r>
      <w:proofErr w:type="spellStart"/>
      <w:r>
        <w:t>centers</w:t>
      </w:r>
      <w:proofErr w:type="spellEnd"/>
      <w:r>
        <w:t xml:space="preserve"> for the brand of the electronic item aren’t available at our location.</w:t>
      </w:r>
    </w:p>
    <w:p w:rsidR="00B81CFD" w:rsidRDefault="00B81CFD" w:rsidP="00B81CFD">
      <w:pPr>
        <w:pStyle w:val="NormalWeb"/>
      </w:pPr>
      <w:r>
        <w:t xml:space="preserve">To avoid such a major problem, read all terms and conditions of the product warranty beforehand. And check whether a service </w:t>
      </w:r>
      <w:proofErr w:type="spellStart"/>
      <w:r>
        <w:t>center</w:t>
      </w:r>
      <w:proofErr w:type="spellEnd"/>
      <w:r>
        <w:t xml:space="preserve"> is available in your area. Also, retain the invoice carefully.</w:t>
      </w:r>
    </w:p>
    <w:p w:rsidR="00B81CFD" w:rsidRDefault="00B81CFD" w:rsidP="00B81CFD">
      <w:pPr>
        <w:pStyle w:val="NormalWeb"/>
      </w:pPr>
      <w:r>
        <w:t>In most cases, invoices are printed on thermal paper and are prone to fading within a very short time. If that happens, download a proper invoice from the online store and retain it in your records or take a photocopy of the original invoice that comes with the product.</w:t>
      </w:r>
    </w:p>
    <w:p w:rsidR="00B81CFD" w:rsidRDefault="00B81CFD" w:rsidP="00B81CFD">
      <w:pPr>
        <w:pStyle w:val="Heading3"/>
      </w:pPr>
      <w:r>
        <w:t>9. Online Payment Security</w:t>
      </w:r>
    </w:p>
    <w:p w:rsidR="00B81CFD" w:rsidRDefault="00B81CFD" w:rsidP="00B81CFD"/>
    <w:p w:rsidR="00B81CFD" w:rsidRDefault="006C3AEF" w:rsidP="00B81CFD">
      <w:pPr>
        <w:pStyle w:val="NormalWeb"/>
      </w:pPr>
      <w:hyperlink r:id="rId34" w:history="1">
        <w:r w:rsidR="00B81CFD">
          <w:rPr>
            <w:rStyle w:val="Hyperlink"/>
          </w:rPr>
          <w:t>Online payment security is one of the major problems</w:t>
        </w:r>
      </w:hyperlink>
      <w:r w:rsidR="00B81CFD">
        <w:t xml:space="preserve"> you could encounter while shopping online. There’re several ways this occurs.</w:t>
      </w:r>
    </w:p>
    <w:p w:rsidR="00B81CFD" w:rsidRDefault="00B81CFD" w:rsidP="00B81CFD">
      <w:pPr>
        <w:pStyle w:val="NormalWeb"/>
      </w:pPr>
      <w:r>
        <w:lastRenderedPageBreak/>
        <w:t>Shoulder Surfing is the most deadly among these, according to the US Department of Justice and Federal Bureau of Investigation.</w:t>
      </w:r>
    </w:p>
    <w:p w:rsidR="00B81CFD" w:rsidRDefault="00B81CFD" w:rsidP="00B81CFD">
      <w:pPr>
        <w:pStyle w:val="NormalWeb"/>
      </w:pPr>
      <w:r>
        <w:t>In simple terms, it means criminals watching over your shoulder as you make online purchases using a mobile device and credit or debit card from a public place.</w:t>
      </w:r>
    </w:p>
    <w:p w:rsidR="00B81CFD" w:rsidRDefault="00B81CFD" w:rsidP="00B81CFD">
      <w:pPr>
        <w:pStyle w:val="NormalWeb"/>
      </w:pPr>
      <w:r>
        <w:t>These criminals can steal your credit card, debit card, and other details as part of a very serious crime, identity theft.</w:t>
      </w:r>
    </w:p>
    <w:p w:rsidR="00B81CFD" w:rsidRDefault="00B81CFD" w:rsidP="00B81CFD">
      <w:pPr>
        <w:pStyle w:val="NormalWeb"/>
      </w:pPr>
      <w:r>
        <w:t>The second is when you make online purchases from unknown stores. Though some such stores will appear as legit and large businesses, they’re nothing more than frauds.</w:t>
      </w:r>
    </w:p>
    <w:p w:rsidR="00B81CFD" w:rsidRDefault="00B81CFD" w:rsidP="00B81CFD">
      <w:pPr>
        <w:pStyle w:val="NormalWeb"/>
      </w:pPr>
      <w:r>
        <w:t>They will steal your personal and financial details as part of identity theft when you make an online payment. And in the least: they would just take your money without delivering the order.</w:t>
      </w:r>
    </w:p>
    <w:p w:rsidR="00B81CFD" w:rsidRDefault="00B81CFD" w:rsidP="00B81CFD">
      <w:pPr>
        <w:pStyle w:val="NormalWeb"/>
      </w:pPr>
      <w:r>
        <w:t>The third type isn’t that serious and can occur due to poor Internet connectivity or problems with a payment gateway or the systems of an online store.</w:t>
      </w:r>
    </w:p>
    <w:p w:rsidR="00B81CFD" w:rsidRDefault="00B81CFD" w:rsidP="00B81CFD">
      <w:pPr>
        <w:pStyle w:val="NormalWeb"/>
      </w:pPr>
      <w:r>
        <w:t>Your payment gets debited from a bank account, credit card, or debit card but the online store app or website indicates it failed.</w:t>
      </w:r>
    </w:p>
    <w:p w:rsidR="00B81CFD" w:rsidRDefault="00B81CFD" w:rsidP="00B81CFD">
      <w:pPr>
        <w:pStyle w:val="NormalWeb"/>
      </w:pPr>
      <w:r>
        <w:t>In such cases, you can contact your bank or the online store and get a refund when you provide proof of the debit transaction.</w:t>
      </w:r>
    </w:p>
    <w:p w:rsidR="00B81CFD" w:rsidRDefault="00B81CFD" w:rsidP="00B81CFD">
      <w:pPr>
        <w:pStyle w:val="Heading3"/>
      </w:pPr>
      <w:r>
        <w:t>10. Delivery Delays</w:t>
      </w:r>
    </w:p>
    <w:p w:rsidR="00B81CFD" w:rsidRDefault="00B81CFD" w:rsidP="00B81CFD"/>
    <w:p w:rsidR="00B81CFD" w:rsidRDefault="00B81CFD" w:rsidP="00B81CFD">
      <w:pPr>
        <w:pStyle w:val="NormalWeb"/>
      </w:pPr>
      <w:r>
        <w:t>And finally, another very common problem with online shopping you can face while shopping online: delivery delays. This can occur due to several reasons.</w:t>
      </w:r>
    </w:p>
    <w:p w:rsidR="00B81CFD" w:rsidRDefault="00B81CFD" w:rsidP="00B81CFD">
      <w:pPr>
        <w:pStyle w:val="NormalWeb"/>
      </w:pPr>
      <w:r>
        <w:t>Generally, bad weather is the biggest culprit since delivery agents can’t drive vehicles in heavy rain, snow, or stormy conditions because they wish to avoid traffic accidents.</w:t>
      </w:r>
    </w:p>
    <w:p w:rsidR="00B81CFD" w:rsidRDefault="00B81CFD" w:rsidP="00B81CFD">
      <w:pPr>
        <w:pStyle w:val="NormalWeb"/>
      </w:pPr>
      <w:r>
        <w:t>In other cases, a courier or logistics company could face delays in getting your shipment for delivery because of the non-availability of the fleet, delays in processing the package, or late arrivals from the point of origin.</w:t>
      </w:r>
    </w:p>
    <w:p w:rsidR="00B81CFD" w:rsidRDefault="00B81CFD" w:rsidP="00B81CFD">
      <w:pPr>
        <w:pStyle w:val="NormalWeb"/>
      </w:pPr>
      <w:r>
        <w:t xml:space="preserve">A lot of delivery delays also occur because customers fail to provide the accurate address with landmarks. </w:t>
      </w:r>
      <w:proofErr w:type="gramStart"/>
      <w:r>
        <w:t>Or when you’re not at home or the office to receive the delivery.</w:t>
      </w:r>
      <w:proofErr w:type="gramEnd"/>
    </w:p>
    <w:p w:rsidR="00B81CFD" w:rsidRDefault="00B81CFD" w:rsidP="00B81CFD">
      <w:pPr>
        <w:pStyle w:val="NormalWeb"/>
      </w:pPr>
      <w:r>
        <w:t>Most online stores allow you to select timings for the delivery of your goods. That helps them schedule deliveries according to your convenience. But sometimes it’s not possible for them or you to be present at the delivery address due to any reason.</w:t>
      </w:r>
    </w:p>
    <w:p w:rsidR="00B81CFD" w:rsidRDefault="00B81CFD" w:rsidP="00B81CFD">
      <w:pPr>
        <w:pStyle w:val="NormalWeb"/>
      </w:pPr>
      <w:r>
        <w:t>You could avoid some of these problems by providing the right address and making sure you’re available to take delivery.</w:t>
      </w:r>
    </w:p>
    <w:p w:rsidR="00672397" w:rsidRPr="00672397" w:rsidRDefault="00672397" w:rsidP="00672397">
      <w:pPr>
        <w:spacing w:before="100" w:beforeAutospacing="1" w:after="100" w:afterAutospacing="1" w:line="240" w:lineRule="auto"/>
        <w:rPr>
          <w:rFonts w:ascii="Times New Roman" w:eastAsia="Times New Roman" w:hAnsi="Times New Roman" w:cs="Times New Roman"/>
          <w:sz w:val="24"/>
          <w:szCs w:val="24"/>
          <w:lang w:eastAsia="en-IN"/>
        </w:rPr>
      </w:pP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In this article, we explore the 7 P’s through the opportunities that online marketing presents.</w:t>
      </w:r>
    </w:p>
    <w:p w:rsidR="00761CB5" w:rsidRPr="00761CB5" w:rsidRDefault="00761CB5" w:rsidP="00761C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1CB5">
        <w:rPr>
          <w:rFonts w:ascii="Times New Roman" w:eastAsia="Times New Roman" w:hAnsi="Times New Roman" w:cs="Times New Roman"/>
          <w:b/>
          <w:bCs/>
          <w:sz w:val="36"/>
          <w:szCs w:val="36"/>
          <w:lang w:eastAsia="en-IN"/>
        </w:rPr>
        <w:t>Product</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In an online marketing mix, the product has to be 100% online, meaning the product has no physical features. For example, selling traditional products on an online store won’t be good enough.</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We have to look at the online product as something scalable in nature, which processes all revolve around being online such as:</w:t>
      </w:r>
    </w:p>
    <w:p w:rsidR="00761CB5" w:rsidRPr="00761CB5" w:rsidRDefault="00761CB5" w:rsidP="00761C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The creation and management of the product</w:t>
      </w:r>
    </w:p>
    <w:p w:rsidR="00761CB5" w:rsidRPr="00761CB5" w:rsidRDefault="00761CB5" w:rsidP="00761C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The pricing of the product</w:t>
      </w:r>
    </w:p>
    <w:p w:rsidR="00761CB5" w:rsidRPr="00761CB5" w:rsidRDefault="00761CB5" w:rsidP="00761C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Distribution of the product</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If every step is online, you have achieved a genuinely scalable online product.</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When creating an online product in an online marketing mix, we need to think about all the aspects that surround the product itself. Let’s think about the subject through questions that potentially helps us deliver a better online product.</w:t>
      </w:r>
    </w:p>
    <w:p w:rsidR="00761CB5" w:rsidRPr="00761CB5" w:rsidRDefault="00761CB5" w:rsidP="00761CB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What is the online brand of the created product?</w:t>
      </w:r>
    </w:p>
    <w:p w:rsidR="00761CB5" w:rsidRPr="00761CB5" w:rsidRDefault="00761CB5" w:rsidP="00761CB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Does the online product have a product line or a set of products in a range?</w:t>
      </w:r>
    </w:p>
    <w:p w:rsidR="00761CB5" w:rsidRPr="00761CB5" w:rsidRDefault="00761CB5" w:rsidP="00761CB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What are the extra services around the product?</w:t>
      </w:r>
    </w:p>
    <w:p w:rsidR="00761CB5" w:rsidRPr="00761CB5" w:rsidRDefault="00761CB5" w:rsidP="00761CB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How would the end cycle of the online product look? Is it upgradeable, or is it update-based, for example?</w:t>
      </w:r>
    </w:p>
    <w:p w:rsidR="00761CB5" w:rsidRPr="00761CB5" w:rsidRDefault="00761CB5" w:rsidP="00761CB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What are the guarantees of the said online product?</w:t>
      </w:r>
    </w:p>
    <w:p w:rsidR="00761CB5" w:rsidRPr="00761CB5" w:rsidRDefault="00761CB5" w:rsidP="00761CB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How to design your online delivery?</w:t>
      </w:r>
    </w:p>
    <w:p w:rsidR="00761CB5" w:rsidRPr="00761CB5" w:rsidRDefault="00761CB5" w:rsidP="00761CB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How to design an online product?</w:t>
      </w:r>
    </w:p>
    <w:p w:rsidR="00761CB5" w:rsidRPr="00761CB5" w:rsidRDefault="00761CB5" w:rsidP="00761CB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What features to include?</w:t>
      </w:r>
    </w:p>
    <w:p w:rsidR="00761CB5" w:rsidRPr="00761CB5" w:rsidRDefault="00761CB5" w:rsidP="00761CB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The quality of the online product?</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Answering all the questions above, you’re closer to producing a high-quality online product to modify your business model.</w:t>
      </w:r>
    </w:p>
    <w:p w:rsidR="00761CB5" w:rsidRPr="00761CB5" w:rsidRDefault="00761CB5" w:rsidP="00761C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1CB5">
        <w:rPr>
          <w:rFonts w:ascii="Times New Roman" w:eastAsia="Times New Roman" w:hAnsi="Times New Roman" w:cs="Times New Roman"/>
          <w:b/>
          <w:bCs/>
          <w:sz w:val="27"/>
          <w:szCs w:val="27"/>
          <w:lang w:eastAsia="en-IN"/>
        </w:rPr>
        <w:t>Online product Ideas</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When looking at what types of online product ideas, we could include in the product section of our marketing mix. There are a couple of choices we can explore.</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 xml:space="preserve">A prominent place to start is producing software with online distribution. Then there are product ideas that revolve around content: such as building </w:t>
      </w:r>
      <w:proofErr w:type="spellStart"/>
      <w:r w:rsidRPr="00761CB5">
        <w:rPr>
          <w:rFonts w:ascii="Times New Roman" w:eastAsia="Times New Roman" w:hAnsi="Times New Roman" w:cs="Times New Roman"/>
          <w:sz w:val="24"/>
          <w:szCs w:val="24"/>
          <w:lang w:eastAsia="en-IN"/>
        </w:rPr>
        <w:t>downloadables</w:t>
      </w:r>
      <w:proofErr w:type="spellEnd"/>
      <w:r w:rsidRPr="00761CB5">
        <w:rPr>
          <w:rFonts w:ascii="Times New Roman" w:eastAsia="Times New Roman" w:hAnsi="Times New Roman" w:cs="Times New Roman"/>
          <w:sz w:val="24"/>
          <w:szCs w:val="24"/>
          <w:lang w:eastAsia="en-IN"/>
        </w:rPr>
        <w:t xml:space="preserve"> (eBook, online courses) or creating high-quality content that functions as the product itself like a set of articles and blogs.</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 xml:space="preserve">Digitalization of services also enables them to some extent being an entirely online experience for your customers, for example, online consulting services. At the same time, </w:t>
      </w:r>
      <w:r w:rsidRPr="00761CB5">
        <w:rPr>
          <w:rFonts w:ascii="Times New Roman" w:eastAsia="Times New Roman" w:hAnsi="Times New Roman" w:cs="Times New Roman"/>
          <w:sz w:val="24"/>
          <w:szCs w:val="24"/>
          <w:lang w:eastAsia="en-IN"/>
        </w:rPr>
        <w:lastRenderedPageBreak/>
        <w:t>while distribution is online, it still would require the physical presence of the personnel as of now, making scale harder to achieve.</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One way of innovating new online products and business models is by redefining existing physical products into a digital space. For instance, music and video streaming changed from a physical experience into a completely digital product.</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When transforming into new online products, the combination of the decisions in the online marketing mix helps you develop for better outcomes. A critical defining factor of your online products would be its place of distribution or a pricing strategy.</w:t>
      </w:r>
    </w:p>
    <w:p w:rsidR="00761CB5" w:rsidRPr="00761CB5" w:rsidRDefault="00761CB5" w:rsidP="00761C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1CB5">
        <w:rPr>
          <w:rFonts w:ascii="Times New Roman" w:eastAsia="Times New Roman" w:hAnsi="Times New Roman" w:cs="Times New Roman"/>
          <w:b/>
          <w:bCs/>
          <w:sz w:val="36"/>
          <w:szCs w:val="36"/>
          <w:lang w:eastAsia="en-IN"/>
        </w:rPr>
        <w:t>Price</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Price in an online marketing mix refers to the cost of a product your customer will pay. In the price, we need to include secondary factors, for example, what is the customer’s perceived value of an online product and consider how much time it takes for a customer to acquire a product.</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Including customers, time spent on acquiring your products in the pricing strategy helps you develop more accurate pricing for your products. We associate online products with being instant in the acquisition, but in most cases, there are multiple steps involved for the customer.</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For example:</w:t>
      </w:r>
    </w:p>
    <w:p w:rsidR="00761CB5" w:rsidRPr="00761CB5" w:rsidRDefault="00761CB5" w:rsidP="00761CB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Pre-registration and registration</w:t>
      </w:r>
    </w:p>
    <w:p w:rsidR="00761CB5" w:rsidRPr="00761CB5" w:rsidRDefault="00761CB5" w:rsidP="00761CB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61CB5">
        <w:rPr>
          <w:rFonts w:ascii="Times New Roman" w:eastAsia="Times New Roman" w:hAnsi="Times New Roman" w:cs="Times New Roman"/>
          <w:sz w:val="24"/>
          <w:szCs w:val="24"/>
          <w:lang w:eastAsia="en-IN"/>
        </w:rPr>
        <w:t>Onboarding</w:t>
      </w:r>
      <w:proofErr w:type="spellEnd"/>
    </w:p>
    <w:p w:rsidR="00761CB5" w:rsidRPr="00761CB5" w:rsidRDefault="00761CB5" w:rsidP="00761CB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Checkout and purchase process length</w:t>
      </w:r>
    </w:p>
    <w:p w:rsidR="00761CB5" w:rsidRPr="00761CB5" w:rsidRDefault="00761CB5" w:rsidP="00761CB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Download times</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A long acquisition time increases the cost for the customers, which leads to a loss of sales.</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Pricing online products the right way is the method of increasing revenues with scale. Inefficient pricing strategies will, in the end, become the end of the product. As with more scale, the smaller issues scale too.</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 xml:space="preserve">An excellent pricing strategy includes the use of </w:t>
      </w:r>
      <w:proofErr w:type="gramStart"/>
      <w:r w:rsidRPr="00761CB5">
        <w:rPr>
          <w:rFonts w:ascii="Times New Roman" w:eastAsia="Times New Roman" w:hAnsi="Times New Roman" w:cs="Times New Roman"/>
          <w:sz w:val="24"/>
          <w:szCs w:val="24"/>
          <w:lang w:eastAsia="en-IN"/>
        </w:rPr>
        <w:t>discounts,</w:t>
      </w:r>
      <w:proofErr w:type="gramEnd"/>
      <w:r w:rsidRPr="00761CB5">
        <w:rPr>
          <w:rFonts w:ascii="Times New Roman" w:eastAsia="Times New Roman" w:hAnsi="Times New Roman" w:cs="Times New Roman"/>
          <w:sz w:val="24"/>
          <w:szCs w:val="24"/>
          <w:lang w:eastAsia="en-IN"/>
        </w:rPr>
        <w:t xml:space="preserve"> payment terms, and has opportunities for allowances.</w:t>
      </w:r>
    </w:p>
    <w:p w:rsidR="00761CB5" w:rsidRPr="00761CB5" w:rsidRDefault="00761CB5" w:rsidP="00761C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1CB5">
        <w:rPr>
          <w:rFonts w:ascii="Times New Roman" w:eastAsia="Times New Roman" w:hAnsi="Times New Roman" w:cs="Times New Roman"/>
          <w:b/>
          <w:bCs/>
          <w:sz w:val="27"/>
          <w:szCs w:val="27"/>
          <w:lang w:eastAsia="en-IN"/>
        </w:rPr>
        <w:t>Pricing Strategies of Online Marketing</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If we look at the price with three typical pricing strategies like:</w:t>
      </w:r>
    </w:p>
    <w:p w:rsidR="00761CB5" w:rsidRPr="00761CB5" w:rsidRDefault="00761CB5" w:rsidP="00761C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 xml:space="preserve">The </w:t>
      </w:r>
      <w:proofErr w:type="spellStart"/>
      <w:r w:rsidRPr="00761CB5">
        <w:rPr>
          <w:rFonts w:ascii="Times New Roman" w:eastAsia="Times New Roman" w:hAnsi="Times New Roman" w:cs="Times New Roman"/>
          <w:sz w:val="24"/>
          <w:szCs w:val="24"/>
          <w:lang w:eastAsia="en-IN"/>
        </w:rPr>
        <w:t>SaaS</w:t>
      </w:r>
      <w:proofErr w:type="spellEnd"/>
      <w:r w:rsidRPr="00761CB5">
        <w:rPr>
          <w:rFonts w:ascii="Times New Roman" w:eastAsia="Times New Roman" w:hAnsi="Times New Roman" w:cs="Times New Roman"/>
          <w:sz w:val="24"/>
          <w:szCs w:val="24"/>
          <w:lang w:eastAsia="en-IN"/>
        </w:rPr>
        <w:t xml:space="preserve"> (Software as a Service, model, where a subscription gives access to an online product)</w:t>
      </w:r>
    </w:p>
    <w:p w:rsidR="00761CB5" w:rsidRPr="00761CB5" w:rsidRDefault="00761CB5" w:rsidP="00761C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Single purchase model (One price for one product for a one-time purchase)</w:t>
      </w:r>
    </w:p>
    <w:p w:rsidR="00761CB5" w:rsidRPr="00761CB5" w:rsidRDefault="00761CB5" w:rsidP="00761C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The free model (The product itself is free, and the monetization is through other means) both have their pros and cons to consider in your pricing strategy.</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lastRenderedPageBreak/>
        <w:t>A subscription model for an online product is beneficial if the product itself is not static, meaning it has updates, levels of complexity of using it, or its upgradeability.</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 xml:space="preserve">A one-time purchase is beneficial for finished products. When using a one-time purchase pricing strategy, you will have to include that even a finished product requires levels of customer support and </w:t>
      </w:r>
      <w:proofErr w:type="spellStart"/>
      <w:r w:rsidRPr="00761CB5">
        <w:rPr>
          <w:rFonts w:ascii="Times New Roman" w:eastAsia="Times New Roman" w:hAnsi="Times New Roman" w:cs="Times New Roman"/>
          <w:sz w:val="24"/>
          <w:szCs w:val="24"/>
          <w:lang w:eastAsia="en-IN"/>
        </w:rPr>
        <w:t>onboarding</w:t>
      </w:r>
      <w:proofErr w:type="spellEnd"/>
      <w:r w:rsidRPr="00761CB5">
        <w:rPr>
          <w:rFonts w:ascii="Times New Roman" w:eastAsia="Times New Roman" w:hAnsi="Times New Roman" w:cs="Times New Roman"/>
          <w:sz w:val="24"/>
          <w:szCs w:val="24"/>
          <w:lang w:eastAsia="en-IN"/>
        </w:rPr>
        <w:t>.</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A free model is beneficial when the product offers a precise problem-solving capability as free products that don’t have real purposes won’t work. The most common way of monetizing free products is through advertising.</w:t>
      </w:r>
    </w:p>
    <w:p w:rsidR="00761CB5" w:rsidRPr="00761CB5" w:rsidRDefault="00761CB5" w:rsidP="00761C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1CB5">
        <w:rPr>
          <w:rFonts w:ascii="Times New Roman" w:eastAsia="Times New Roman" w:hAnsi="Times New Roman" w:cs="Times New Roman"/>
          <w:b/>
          <w:bCs/>
          <w:sz w:val="36"/>
          <w:szCs w:val="36"/>
          <w:lang w:eastAsia="en-IN"/>
        </w:rPr>
        <w:t>Place</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Place in the online marketing mix means the place where and how you provide your customers access to your products. In online marketing, there are many options for you to sell on a wide range of platforms and methods.</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The best place for your customer comes down to what is the best place to reach and is convenient for your target audience. If we look strictly at online products, what solutions for selling you have? Many such as:</w:t>
      </w:r>
    </w:p>
    <w:p w:rsidR="00761CB5" w:rsidRPr="00761CB5" w:rsidRDefault="00761CB5" w:rsidP="00761CB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Social media platforms (Either by selling directly (Facebook Shop) or by referring traffic to another owned channel)</w:t>
      </w:r>
    </w:p>
    <w:p w:rsidR="00761CB5" w:rsidRPr="00761CB5" w:rsidRDefault="00761CB5" w:rsidP="00761CB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Dedicated online store (</w:t>
      </w:r>
      <w:proofErr w:type="spellStart"/>
      <w:r w:rsidRPr="00761CB5">
        <w:rPr>
          <w:rFonts w:ascii="Times New Roman" w:eastAsia="Times New Roman" w:hAnsi="Times New Roman" w:cs="Times New Roman"/>
          <w:sz w:val="24"/>
          <w:szCs w:val="24"/>
          <w:lang w:eastAsia="en-IN"/>
        </w:rPr>
        <w:fldChar w:fldCharType="begin"/>
      </w:r>
      <w:r w:rsidRPr="00761CB5">
        <w:rPr>
          <w:rFonts w:ascii="Times New Roman" w:eastAsia="Times New Roman" w:hAnsi="Times New Roman" w:cs="Times New Roman"/>
          <w:sz w:val="24"/>
          <w:szCs w:val="24"/>
          <w:lang w:eastAsia="en-IN"/>
        </w:rPr>
        <w:instrText xml:space="preserve"> HYPERLINK "https://engaiodigital.com/shopify-benefits/" </w:instrText>
      </w:r>
      <w:r w:rsidRPr="00761CB5">
        <w:rPr>
          <w:rFonts w:ascii="Times New Roman" w:eastAsia="Times New Roman" w:hAnsi="Times New Roman" w:cs="Times New Roman"/>
          <w:sz w:val="24"/>
          <w:szCs w:val="24"/>
          <w:lang w:eastAsia="en-IN"/>
        </w:rPr>
        <w:fldChar w:fldCharType="separate"/>
      </w:r>
      <w:r w:rsidRPr="00761CB5">
        <w:rPr>
          <w:rFonts w:ascii="Times New Roman" w:eastAsia="Times New Roman" w:hAnsi="Times New Roman" w:cs="Times New Roman"/>
          <w:color w:val="0000FF"/>
          <w:sz w:val="24"/>
          <w:szCs w:val="24"/>
          <w:u w:val="single"/>
          <w:lang w:eastAsia="en-IN"/>
        </w:rPr>
        <w:t>Shopify</w:t>
      </w:r>
      <w:proofErr w:type="spellEnd"/>
      <w:r w:rsidRPr="00761CB5">
        <w:rPr>
          <w:rFonts w:ascii="Times New Roman" w:eastAsia="Times New Roman" w:hAnsi="Times New Roman" w:cs="Times New Roman"/>
          <w:sz w:val="24"/>
          <w:szCs w:val="24"/>
          <w:lang w:eastAsia="en-IN"/>
        </w:rPr>
        <w:fldChar w:fldCharType="end"/>
      </w:r>
      <w:r w:rsidRPr="00761CB5">
        <w:rPr>
          <w:rFonts w:ascii="Times New Roman" w:eastAsia="Times New Roman" w:hAnsi="Times New Roman" w:cs="Times New Roman"/>
          <w:sz w:val="24"/>
          <w:szCs w:val="24"/>
          <w:lang w:eastAsia="en-IN"/>
        </w:rPr>
        <w:t xml:space="preserve">, </w:t>
      </w:r>
      <w:proofErr w:type="spellStart"/>
      <w:r w:rsidRPr="00761CB5">
        <w:rPr>
          <w:rFonts w:ascii="Times New Roman" w:eastAsia="Times New Roman" w:hAnsi="Times New Roman" w:cs="Times New Roman"/>
          <w:sz w:val="24"/>
          <w:szCs w:val="24"/>
          <w:lang w:eastAsia="en-IN"/>
        </w:rPr>
        <w:t>WooCommerce</w:t>
      </w:r>
      <w:proofErr w:type="spellEnd"/>
      <w:r w:rsidRPr="00761CB5">
        <w:rPr>
          <w:rFonts w:ascii="Times New Roman" w:eastAsia="Times New Roman" w:hAnsi="Times New Roman" w:cs="Times New Roman"/>
          <w:sz w:val="24"/>
          <w:szCs w:val="24"/>
          <w:lang w:eastAsia="en-IN"/>
        </w:rPr>
        <w:t xml:space="preserve">), </w:t>
      </w:r>
      <w:hyperlink r:id="rId35" w:history="1">
        <w:r w:rsidRPr="00761CB5">
          <w:rPr>
            <w:rFonts w:ascii="Times New Roman" w:eastAsia="Times New Roman" w:hAnsi="Times New Roman" w:cs="Times New Roman"/>
            <w:color w:val="0000FF"/>
            <w:sz w:val="24"/>
            <w:szCs w:val="24"/>
            <w:u w:val="single"/>
            <w:lang w:eastAsia="en-IN"/>
          </w:rPr>
          <w:t>landing pages</w:t>
        </w:r>
      </w:hyperlink>
      <w:r w:rsidRPr="00761CB5">
        <w:rPr>
          <w:rFonts w:ascii="Times New Roman" w:eastAsia="Times New Roman" w:hAnsi="Times New Roman" w:cs="Times New Roman"/>
          <w:sz w:val="24"/>
          <w:szCs w:val="24"/>
          <w:lang w:eastAsia="en-IN"/>
        </w:rPr>
        <w:t> with purchase features.</w:t>
      </w:r>
    </w:p>
    <w:p w:rsidR="00761CB5" w:rsidRPr="00761CB5" w:rsidRDefault="00761CB5" w:rsidP="00761CB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 xml:space="preserve">Online marketplaces (Amazon, eBay, </w:t>
      </w:r>
      <w:proofErr w:type="spellStart"/>
      <w:r w:rsidRPr="00761CB5">
        <w:rPr>
          <w:rFonts w:ascii="Times New Roman" w:eastAsia="Times New Roman" w:hAnsi="Times New Roman" w:cs="Times New Roman"/>
          <w:sz w:val="24"/>
          <w:szCs w:val="24"/>
          <w:lang w:eastAsia="en-IN"/>
        </w:rPr>
        <w:t>Etsy</w:t>
      </w:r>
      <w:proofErr w:type="spellEnd"/>
      <w:r w:rsidRPr="00761CB5">
        <w:rPr>
          <w:rFonts w:ascii="Times New Roman" w:eastAsia="Times New Roman" w:hAnsi="Times New Roman" w:cs="Times New Roman"/>
          <w:sz w:val="24"/>
          <w:szCs w:val="24"/>
          <w:lang w:eastAsia="en-IN"/>
        </w:rPr>
        <w:t>, other niche marketplaces)</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The goal of a place in the online marketing mix is to consider the convenience factors for your customers. Enabling the most convenient places for your customers to access your online products is crucial for the overall experience.</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Your target audience should guide your decisions on your places, and the product’s online distribution comes down to what is the best distribution model within your chosen place.</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When deciding place opportunities in your online marketing mix, the need for figuring out how much market coverage you’re able to reach within that place.</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For example, marketplaces (like Amazon or eBay) have more initial coverage due to organic views, although lacking control otherwise. An online store can potentially have broader coverage if there’s a budget available for reaching your audience.</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All in all, an owned channel (website, online store) will come necessary for every online business, and the need to expand for other platforms increases the more global your reach and how targeted audiences are.</w:t>
      </w:r>
    </w:p>
    <w:p w:rsidR="00761CB5" w:rsidRPr="00761CB5" w:rsidRDefault="00761CB5" w:rsidP="00761C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1CB5">
        <w:rPr>
          <w:rFonts w:ascii="Times New Roman" w:eastAsia="Times New Roman" w:hAnsi="Times New Roman" w:cs="Times New Roman"/>
          <w:b/>
          <w:bCs/>
          <w:sz w:val="36"/>
          <w:szCs w:val="36"/>
          <w:lang w:eastAsia="en-IN"/>
        </w:rPr>
        <w:t>Promotion</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lastRenderedPageBreak/>
        <w:t>Promotion in the online marketing mix is the use of online marketing communication tools to reach your target audiences. Promotion includes the use of online advertising, public relations, direct communication, and sales promotions to reach and influence an audience.</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Online marketing offers many effective strategies to choose from to include in your marketing mix. Every business and its online products require different approaches when reaching their customers.</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 xml:space="preserve">Some methods revolve around directly advertising on a variety of platforms, while other strategies revolve around building authority with the content or gaining a following on </w:t>
      </w:r>
      <w:hyperlink r:id="rId36" w:history="1">
        <w:r w:rsidRPr="00761CB5">
          <w:rPr>
            <w:rFonts w:ascii="Times New Roman" w:eastAsia="Times New Roman" w:hAnsi="Times New Roman" w:cs="Times New Roman"/>
            <w:color w:val="0000FF"/>
            <w:sz w:val="24"/>
            <w:szCs w:val="24"/>
            <w:u w:val="single"/>
            <w:lang w:eastAsia="en-IN"/>
          </w:rPr>
          <w:t>social media</w:t>
        </w:r>
      </w:hyperlink>
      <w:r w:rsidRPr="00761CB5">
        <w:rPr>
          <w:rFonts w:ascii="Times New Roman" w:eastAsia="Times New Roman" w:hAnsi="Times New Roman" w:cs="Times New Roman"/>
          <w:sz w:val="24"/>
          <w:szCs w:val="24"/>
          <w:lang w:eastAsia="en-IN"/>
        </w:rPr>
        <w:t>.</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You can’t invest in every channel out there, just because it exists, the need to understand your audience first is crucial for producing and executing an effective marketing strategy online.</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Are you restricted by budget, time, locations, technology, or something else, every business can find and utilize effective methods of online marketing to boost their results.</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Your initial marketing strategy will have to include your restrictions to avoid plans that you can’t implement properly.</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 xml:space="preserve">For example, investing in website content to boost your search engine positions takes time, when your business requires revenue </w:t>
      </w:r>
      <w:proofErr w:type="gramStart"/>
      <w:r w:rsidRPr="00761CB5">
        <w:rPr>
          <w:rFonts w:ascii="Times New Roman" w:eastAsia="Times New Roman" w:hAnsi="Times New Roman" w:cs="Times New Roman"/>
          <w:sz w:val="24"/>
          <w:szCs w:val="24"/>
          <w:lang w:eastAsia="en-IN"/>
        </w:rPr>
        <w:t>today,</w:t>
      </w:r>
      <w:proofErr w:type="gramEnd"/>
      <w:r w:rsidRPr="00761CB5">
        <w:rPr>
          <w:rFonts w:ascii="Times New Roman" w:eastAsia="Times New Roman" w:hAnsi="Times New Roman" w:cs="Times New Roman"/>
          <w:sz w:val="24"/>
          <w:szCs w:val="24"/>
          <w:lang w:eastAsia="en-IN"/>
        </w:rPr>
        <w:t xml:space="preserve"> the strategy won’t help you keep on the lights.</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 xml:space="preserve">An excellent online marketing strategy includes your business goals with practical methods of gaining them. Innovation in your marketing decisions is essential for keeping </w:t>
      </w:r>
      <w:hyperlink r:id="rId37" w:history="1">
        <w:r w:rsidRPr="00761CB5">
          <w:rPr>
            <w:rFonts w:ascii="Times New Roman" w:eastAsia="Times New Roman" w:hAnsi="Times New Roman" w:cs="Times New Roman"/>
            <w:color w:val="0000FF"/>
            <w:sz w:val="24"/>
            <w:szCs w:val="24"/>
            <w:u w:val="single"/>
            <w:lang w:eastAsia="en-IN"/>
          </w:rPr>
          <w:t>growth achievable.</w:t>
        </w:r>
      </w:hyperlink>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If we look again at the example of search engine positions, while not increasing your business today, it will in the future, by combining it into your online advertising flow is beneficial in the long run.</w:t>
      </w:r>
    </w:p>
    <w:p w:rsidR="00761CB5" w:rsidRPr="00761CB5" w:rsidRDefault="00761CB5" w:rsidP="00761C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1CB5">
        <w:rPr>
          <w:rFonts w:ascii="Times New Roman" w:eastAsia="Times New Roman" w:hAnsi="Times New Roman" w:cs="Times New Roman"/>
          <w:b/>
          <w:bCs/>
          <w:sz w:val="27"/>
          <w:szCs w:val="27"/>
          <w:lang w:eastAsia="en-IN"/>
        </w:rPr>
        <w:t xml:space="preserve">Methods </w:t>
      </w:r>
      <w:proofErr w:type="gramStart"/>
      <w:r w:rsidRPr="00761CB5">
        <w:rPr>
          <w:rFonts w:ascii="Times New Roman" w:eastAsia="Times New Roman" w:hAnsi="Times New Roman" w:cs="Times New Roman"/>
          <w:b/>
          <w:bCs/>
          <w:sz w:val="27"/>
          <w:szCs w:val="27"/>
          <w:lang w:eastAsia="en-IN"/>
        </w:rPr>
        <w:t>Of</w:t>
      </w:r>
      <w:proofErr w:type="gramEnd"/>
      <w:r w:rsidRPr="00761CB5">
        <w:rPr>
          <w:rFonts w:ascii="Times New Roman" w:eastAsia="Times New Roman" w:hAnsi="Times New Roman" w:cs="Times New Roman"/>
          <w:b/>
          <w:bCs/>
          <w:sz w:val="27"/>
          <w:szCs w:val="27"/>
          <w:lang w:eastAsia="en-IN"/>
        </w:rPr>
        <w:t xml:space="preserve"> Online Marketing Promotion For Consideration:</w:t>
      </w:r>
    </w:p>
    <w:p w:rsidR="00761CB5" w:rsidRPr="00761CB5" w:rsidRDefault="006C3AEF" w:rsidP="00761CB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hyperlink r:id="rId38" w:history="1">
        <w:r w:rsidR="00761CB5" w:rsidRPr="00761CB5">
          <w:rPr>
            <w:rFonts w:ascii="Times New Roman" w:eastAsia="Times New Roman" w:hAnsi="Times New Roman" w:cs="Times New Roman"/>
            <w:color w:val="0000FF"/>
            <w:sz w:val="24"/>
            <w:szCs w:val="24"/>
            <w:u w:val="single"/>
            <w:lang w:eastAsia="en-IN"/>
          </w:rPr>
          <w:t>Search Engine Marketing</w:t>
        </w:r>
      </w:hyperlink>
      <w:r w:rsidR="00761CB5" w:rsidRPr="00761CB5">
        <w:rPr>
          <w:rFonts w:ascii="Times New Roman" w:eastAsia="Times New Roman" w:hAnsi="Times New Roman" w:cs="Times New Roman"/>
          <w:sz w:val="24"/>
          <w:szCs w:val="24"/>
          <w:lang w:eastAsia="en-IN"/>
        </w:rPr>
        <w:t xml:space="preserve"> (Google, Bing)</w:t>
      </w:r>
    </w:p>
    <w:p w:rsidR="00761CB5" w:rsidRPr="00761CB5" w:rsidRDefault="006C3AEF" w:rsidP="00761CB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hyperlink r:id="rId39" w:history="1">
        <w:r w:rsidR="00761CB5" w:rsidRPr="00761CB5">
          <w:rPr>
            <w:rFonts w:ascii="Times New Roman" w:eastAsia="Times New Roman" w:hAnsi="Times New Roman" w:cs="Times New Roman"/>
            <w:color w:val="0000FF"/>
            <w:sz w:val="24"/>
            <w:szCs w:val="24"/>
            <w:u w:val="single"/>
            <w:lang w:eastAsia="en-IN"/>
          </w:rPr>
          <w:t>Search Engine Optimization</w:t>
        </w:r>
      </w:hyperlink>
      <w:r w:rsidR="00761CB5" w:rsidRPr="00761CB5">
        <w:rPr>
          <w:rFonts w:ascii="Times New Roman" w:eastAsia="Times New Roman" w:hAnsi="Times New Roman" w:cs="Times New Roman"/>
          <w:sz w:val="24"/>
          <w:szCs w:val="24"/>
          <w:lang w:eastAsia="en-IN"/>
        </w:rPr>
        <w:t xml:space="preserve"> (SEO)</w:t>
      </w:r>
    </w:p>
    <w:p w:rsidR="00761CB5" w:rsidRPr="00761CB5" w:rsidRDefault="006C3AEF" w:rsidP="00761CB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hyperlink r:id="rId40" w:history="1">
        <w:r w:rsidR="00761CB5" w:rsidRPr="00761CB5">
          <w:rPr>
            <w:rFonts w:ascii="Times New Roman" w:eastAsia="Times New Roman" w:hAnsi="Times New Roman" w:cs="Times New Roman"/>
            <w:color w:val="0000FF"/>
            <w:sz w:val="24"/>
            <w:szCs w:val="24"/>
            <w:u w:val="single"/>
            <w:lang w:eastAsia="en-IN"/>
          </w:rPr>
          <w:t>Content Marketing</w:t>
        </w:r>
      </w:hyperlink>
    </w:p>
    <w:p w:rsidR="00761CB5" w:rsidRPr="00761CB5" w:rsidRDefault="00761CB5" w:rsidP="00761CB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Online PR</w:t>
      </w:r>
    </w:p>
    <w:p w:rsidR="00761CB5" w:rsidRPr="00761CB5" w:rsidRDefault="00761CB5" w:rsidP="00761CB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Social Media Advertising</w:t>
      </w:r>
    </w:p>
    <w:p w:rsidR="00761CB5" w:rsidRPr="00761CB5" w:rsidRDefault="006C3AEF" w:rsidP="00761CB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hyperlink r:id="rId41" w:history="1">
        <w:proofErr w:type="spellStart"/>
        <w:r w:rsidR="00761CB5" w:rsidRPr="00761CB5">
          <w:rPr>
            <w:rFonts w:ascii="Times New Roman" w:eastAsia="Times New Roman" w:hAnsi="Times New Roman" w:cs="Times New Roman"/>
            <w:color w:val="0000FF"/>
            <w:sz w:val="24"/>
            <w:szCs w:val="24"/>
            <w:u w:val="single"/>
            <w:lang w:eastAsia="en-IN"/>
          </w:rPr>
          <w:t>Youtube</w:t>
        </w:r>
        <w:proofErr w:type="spellEnd"/>
      </w:hyperlink>
    </w:p>
    <w:p w:rsidR="00761CB5" w:rsidRPr="00761CB5" w:rsidRDefault="006C3AEF" w:rsidP="00761CB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hyperlink r:id="rId42" w:history="1">
        <w:proofErr w:type="spellStart"/>
        <w:r w:rsidR="00761CB5" w:rsidRPr="00761CB5">
          <w:rPr>
            <w:rFonts w:ascii="Times New Roman" w:eastAsia="Times New Roman" w:hAnsi="Times New Roman" w:cs="Times New Roman"/>
            <w:color w:val="0000FF"/>
            <w:sz w:val="24"/>
            <w:szCs w:val="24"/>
            <w:u w:val="single"/>
            <w:lang w:eastAsia="en-IN"/>
          </w:rPr>
          <w:t>Pinterest</w:t>
        </w:r>
        <w:proofErr w:type="spellEnd"/>
      </w:hyperlink>
    </w:p>
    <w:p w:rsidR="00761CB5" w:rsidRPr="00761CB5" w:rsidRDefault="006C3AEF" w:rsidP="00761CB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hyperlink r:id="rId43" w:history="1">
        <w:r w:rsidR="00761CB5" w:rsidRPr="00761CB5">
          <w:rPr>
            <w:rFonts w:ascii="Times New Roman" w:eastAsia="Times New Roman" w:hAnsi="Times New Roman" w:cs="Times New Roman"/>
            <w:color w:val="0000FF"/>
            <w:sz w:val="24"/>
            <w:szCs w:val="24"/>
            <w:u w:val="single"/>
            <w:lang w:eastAsia="en-IN"/>
          </w:rPr>
          <w:t>LinkedIn</w:t>
        </w:r>
      </w:hyperlink>
    </w:p>
    <w:p w:rsidR="00761CB5" w:rsidRPr="00761CB5" w:rsidRDefault="006C3AEF" w:rsidP="00761CB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hyperlink r:id="rId44" w:history="1">
        <w:r w:rsidR="00761CB5" w:rsidRPr="00761CB5">
          <w:rPr>
            <w:rFonts w:ascii="Times New Roman" w:eastAsia="Times New Roman" w:hAnsi="Times New Roman" w:cs="Times New Roman"/>
            <w:color w:val="0000FF"/>
            <w:sz w:val="24"/>
            <w:szCs w:val="24"/>
            <w:u w:val="single"/>
            <w:lang w:eastAsia="en-IN"/>
          </w:rPr>
          <w:t>Facebook</w:t>
        </w:r>
      </w:hyperlink>
    </w:p>
    <w:p w:rsidR="00761CB5" w:rsidRPr="00761CB5" w:rsidRDefault="006C3AEF" w:rsidP="00761CB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hyperlink r:id="rId45" w:history="1">
        <w:r w:rsidR="00761CB5" w:rsidRPr="00761CB5">
          <w:rPr>
            <w:rFonts w:ascii="Times New Roman" w:eastAsia="Times New Roman" w:hAnsi="Times New Roman" w:cs="Times New Roman"/>
            <w:color w:val="0000FF"/>
            <w:sz w:val="24"/>
            <w:szCs w:val="24"/>
            <w:u w:val="single"/>
            <w:lang w:eastAsia="en-IN"/>
          </w:rPr>
          <w:t>Email Marketing</w:t>
        </w:r>
      </w:hyperlink>
    </w:p>
    <w:p w:rsidR="00761CB5" w:rsidRPr="00761CB5" w:rsidRDefault="006C3AEF" w:rsidP="00761CB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hyperlink r:id="rId46" w:history="1">
        <w:r w:rsidR="00761CB5" w:rsidRPr="00761CB5">
          <w:rPr>
            <w:rFonts w:ascii="Times New Roman" w:eastAsia="Times New Roman" w:hAnsi="Times New Roman" w:cs="Times New Roman"/>
            <w:color w:val="0000FF"/>
            <w:sz w:val="24"/>
            <w:szCs w:val="24"/>
            <w:u w:val="single"/>
            <w:lang w:eastAsia="en-IN"/>
          </w:rPr>
          <w:t>Partnerships</w:t>
        </w:r>
      </w:hyperlink>
    </w:p>
    <w:p w:rsidR="00761CB5" w:rsidRPr="00761CB5" w:rsidRDefault="006C3AEF" w:rsidP="00761CB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hyperlink r:id="rId47" w:history="1">
        <w:r w:rsidR="00761CB5" w:rsidRPr="00761CB5">
          <w:rPr>
            <w:rFonts w:ascii="Times New Roman" w:eastAsia="Times New Roman" w:hAnsi="Times New Roman" w:cs="Times New Roman"/>
            <w:color w:val="0000FF"/>
            <w:sz w:val="24"/>
            <w:szCs w:val="24"/>
            <w:u w:val="single"/>
            <w:lang w:eastAsia="en-IN"/>
          </w:rPr>
          <w:t>Learn more marketing channels</w:t>
        </w:r>
      </w:hyperlink>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 xml:space="preserve">The benefits of online marketing are the ability to track the results used strategies in real-time with the use of </w:t>
      </w:r>
      <w:hyperlink r:id="rId48" w:history="1">
        <w:r w:rsidRPr="00761CB5">
          <w:rPr>
            <w:rFonts w:ascii="Times New Roman" w:eastAsia="Times New Roman" w:hAnsi="Times New Roman" w:cs="Times New Roman"/>
            <w:color w:val="0000FF"/>
            <w:sz w:val="24"/>
            <w:szCs w:val="24"/>
            <w:u w:val="single"/>
            <w:lang w:eastAsia="en-IN"/>
          </w:rPr>
          <w:t>web analytics</w:t>
        </w:r>
      </w:hyperlink>
      <w:r w:rsidRPr="00761CB5">
        <w:rPr>
          <w:rFonts w:ascii="Times New Roman" w:eastAsia="Times New Roman" w:hAnsi="Times New Roman" w:cs="Times New Roman"/>
          <w:sz w:val="24"/>
          <w:szCs w:val="24"/>
          <w:lang w:eastAsia="en-IN"/>
        </w:rPr>
        <w:t xml:space="preserve">. Web analytics in </w:t>
      </w:r>
      <w:hyperlink r:id="rId49" w:history="1">
        <w:r w:rsidRPr="00761CB5">
          <w:rPr>
            <w:rFonts w:ascii="Times New Roman" w:eastAsia="Times New Roman" w:hAnsi="Times New Roman" w:cs="Times New Roman"/>
            <w:color w:val="0000FF"/>
            <w:sz w:val="24"/>
            <w:szCs w:val="24"/>
            <w:u w:val="single"/>
            <w:lang w:eastAsia="en-IN"/>
          </w:rPr>
          <w:t>online marketing</w:t>
        </w:r>
      </w:hyperlink>
      <w:r w:rsidRPr="00761CB5">
        <w:rPr>
          <w:rFonts w:ascii="Times New Roman" w:eastAsia="Times New Roman" w:hAnsi="Times New Roman" w:cs="Times New Roman"/>
          <w:sz w:val="24"/>
          <w:szCs w:val="24"/>
          <w:lang w:eastAsia="en-IN"/>
        </w:rPr>
        <w:t xml:space="preserve"> allows for constant optimization of strategy.</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lastRenderedPageBreak/>
        <w:t>Online marketing develops fast, and new ideas on how to improve your tactics arise often, and improved methods of collecting data helps you find new opportunities all the time.</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 xml:space="preserve">In promotion, it’s essential to have clear </w:t>
      </w:r>
      <w:hyperlink r:id="rId50" w:history="1">
        <w:r w:rsidRPr="00761CB5">
          <w:rPr>
            <w:rFonts w:ascii="Times New Roman" w:eastAsia="Times New Roman" w:hAnsi="Times New Roman" w:cs="Times New Roman"/>
            <w:color w:val="0000FF"/>
            <w:sz w:val="24"/>
            <w:szCs w:val="24"/>
            <w:u w:val="single"/>
            <w:lang w:eastAsia="en-IN"/>
          </w:rPr>
          <w:t>strategies</w:t>
        </w:r>
      </w:hyperlink>
      <w:r w:rsidRPr="00761CB5">
        <w:rPr>
          <w:rFonts w:ascii="Times New Roman" w:eastAsia="Times New Roman" w:hAnsi="Times New Roman" w:cs="Times New Roman"/>
          <w:sz w:val="24"/>
          <w:szCs w:val="24"/>
          <w:lang w:eastAsia="en-IN"/>
        </w:rPr>
        <w:t xml:space="preserve"> on how your brand and its messaging display across platforms. A wide range of platforms can lead to </w:t>
      </w:r>
      <w:proofErr w:type="spellStart"/>
      <w:r w:rsidRPr="00761CB5">
        <w:rPr>
          <w:rFonts w:ascii="Times New Roman" w:eastAsia="Times New Roman" w:hAnsi="Times New Roman" w:cs="Times New Roman"/>
          <w:sz w:val="24"/>
          <w:szCs w:val="24"/>
          <w:lang w:eastAsia="en-IN"/>
        </w:rPr>
        <w:t>ununified</w:t>
      </w:r>
      <w:proofErr w:type="spellEnd"/>
      <w:r w:rsidRPr="00761CB5">
        <w:rPr>
          <w:rFonts w:ascii="Times New Roman" w:eastAsia="Times New Roman" w:hAnsi="Times New Roman" w:cs="Times New Roman"/>
          <w:sz w:val="24"/>
          <w:szCs w:val="24"/>
          <w:lang w:eastAsia="en-IN"/>
        </w:rPr>
        <w:t xml:space="preserve"> experiences for the customers, and that leads to worsened brand awareness.</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Controlling your brand and its communication in online marketing promotion is essential.</w:t>
      </w:r>
    </w:p>
    <w:p w:rsidR="00761CB5" w:rsidRPr="00761CB5" w:rsidRDefault="00761CB5" w:rsidP="00761C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1CB5">
        <w:rPr>
          <w:rFonts w:ascii="Times New Roman" w:eastAsia="Times New Roman" w:hAnsi="Times New Roman" w:cs="Times New Roman"/>
          <w:b/>
          <w:bCs/>
          <w:sz w:val="36"/>
          <w:szCs w:val="36"/>
          <w:lang w:eastAsia="en-IN"/>
        </w:rPr>
        <w:t>People</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61CB5">
        <w:rPr>
          <w:rFonts w:ascii="Times New Roman" w:eastAsia="Times New Roman" w:hAnsi="Times New Roman" w:cs="Times New Roman"/>
          <w:sz w:val="24"/>
          <w:szCs w:val="24"/>
          <w:lang w:eastAsia="en-IN"/>
        </w:rPr>
        <w:t>People as a marketing decision in the online marketing mix is</w:t>
      </w:r>
      <w:proofErr w:type="gramEnd"/>
      <w:r w:rsidRPr="00761CB5">
        <w:rPr>
          <w:rFonts w:ascii="Times New Roman" w:eastAsia="Times New Roman" w:hAnsi="Times New Roman" w:cs="Times New Roman"/>
          <w:sz w:val="24"/>
          <w:szCs w:val="24"/>
          <w:lang w:eastAsia="en-IN"/>
        </w:rPr>
        <w:t xml:space="preserve"> crucial. Great products and businesses require people that are involved in the online distribution and personnel who are in direct contact with customers.</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 xml:space="preserve">To accurately answer the question of people in your marketing mix is to measure and evaluate the interactions between a business and </w:t>
      </w:r>
      <w:proofErr w:type="spellStart"/>
      <w:proofErr w:type="gramStart"/>
      <w:r w:rsidRPr="00761CB5">
        <w:rPr>
          <w:rFonts w:ascii="Times New Roman" w:eastAsia="Times New Roman" w:hAnsi="Times New Roman" w:cs="Times New Roman"/>
          <w:sz w:val="24"/>
          <w:szCs w:val="24"/>
          <w:lang w:eastAsia="en-IN"/>
        </w:rPr>
        <w:t>it’s</w:t>
      </w:r>
      <w:proofErr w:type="spellEnd"/>
      <w:proofErr w:type="gramEnd"/>
      <w:r w:rsidRPr="00761CB5">
        <w:rPr>
          <w:rFonts w:ascii="Times New Roman" w:eastAsia="Times New Roman" w:hAnsi="Times New Roman" w:cs="Times New Roman"/>
          <w:sz w:val="24"/>
          <w:szCs w:val="24"/>
          <w:lang w:eastAsia="en-IN"/>
        </w:rPr>
        <w:t xml:space="preserve"> customers and the interactions between personnel and customers.</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In the end, it’s the people involved in the company that represents the values of a brand.</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 xml:space="preserve">How we do, customer service is vital in an online setting when interactions are not physical. Designing better customer support systems where </w:t>
      </w:r>
      <w:proofErr w:type="gramStart"/>
      <w:r w:rsidRPr="00761CB5">
        <w:rPr>
          <w:rFonts w:ascii="Times New Roman" w:eastAsia="Times New Roman" w:hAnsi="Times New Roman" w:cs="Times New Roman"/>
          <w:sz w:val="24"/>
          <w:szCs w:val="24"/>
          <w:lang w:eastAsia="en-IN"/>
        </w:rPr>
        <w:t>your</w:t>
      </w:r>
      <w:proofErr w:type="gramEnd"/>
      <w:r w:rsidRPr="00761CB5">
        <w:rPr>
          <w:rFonts w:ascii="Times New Roman" w:eastAsia="Times New Roman" w:hAnsi="Times New Roman" w:cs="Times New Roman"/>
          <w:sz w:val="24"/>
          <w:szCs w:val="24"/>
          <w:lang w:eastAsia="en-IN"/>
        </w:rPr>
        <w:t xml:space="preserve"> customers and your employees can interact with each other seamlessly and </w:t>
      </w:r>
      <w:proofErr w:type="spellStart"/>
      <w:r w:rsidRPr="00761CB5">
        <w:rPr>
          <w:rFonts w:ascii="Times New Roman" w:eastAsia="Times New Roman" w:hAnsi="Times New Roman" w:cs="Times New Roman"/>
          <w:sz w:val="24"/>
          <w:szCs w:val="24"/>
          <w:lang w:eastAsia="en-IN"/>
        </w:rPr>
        <w:t>scalably</w:t>
      </w:r>
      <w:proofErr w:type="spellEnd"/>
      <w:r w:rsidRPr="00761CB5">
        <w:rPr>
          <w:rFonts w:ascii="Times New Roman" w:eastAsia="Times New Roman" w:hAnsi="Times New Roman" w:cs="Times New Roman"/>
          <w:sz w:val="24"/>
          <w:szCs w:val="24"/>
          <w:lang w:eastAsia="en-IN"/>
        </w:rPr>
        <w:t>, enables us to produce a more consistent experience for both.</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 xml:space="preserve">There are many options and combinations of online support you can introduce into your business workflow. For example, at the most basic, you can integrate social media as a channel for customer support or utilize online reviews (like </w:t>
      </w:r>
      <w:hyperlink r:id="rId51" w:history="1">
        <w:r w:rsidRPr="00761CB5">
          <w:rPr>
            <w:rFonts w:ascii="Times New Roman" w:eastAsia="Times New Roman" w:hAnsi="Times New Roman" w:cs="Times New Roman"/>
            <w:color w:val="0000FF"/>
            <w:sz w:val="24"/>
            <w:szCs w:val="24"/>
            <w:u w:val="single"/>
            <w:lang w:eastAsia="en-IN"/>
          </w:rPr>
          <w:t>Google My Business</w:t>
        </w:r>
      </w:hyperlink>
      <w:r w:rsidRPr="00761CB5">
        <w:rPr>
          <w:rFonts w:ascii="Times New Roman" w:eastAsia="Times New Roman" w:hAnsi="Times New Roman" w:cs="Times New Roman"/>
          <w:sz w:val="24"/>
          <w:szCs w:val="24"/>
          <w:lang w:eastAsia="en-IN"/>
        </w:rPr>
        <w:t>) as well.</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Depending on the place in your marketing mix, you need to get the most appropriate way of support that functions effectively in that place. For example, an online store or online consulting firm can use chat software to connect support personnel with customers directly on the website.</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How we plan our responses and our strategy of keeping our customers happy at all times is a critical marketing decision that, when unanswered will seriously harm any business when they reach a critical mass.</w:t>
      </w:r>
    </w:p>
    <w:p w:rsidR="00761CB5" w:rsidRPr="00761CB5" w:rsidRDefault="00761CB5" w:rsidP="00761C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1CB5">
        <w:rPr>
          <w:rFonts w:ascii="Times New Roman" w:eastAsia="Times New Roman" w:hAnsi="Times New Roman" w:cs="Times New Roman"/>
          <w:b/>
          <w:bCs/>
          <w:sz w:val="36"/>
          <w:szCs w:val="36"/>
          <w:lang w:eastAsia="en-IN"/>
        </w:rPr>
        <w:t>Process</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 xml:space="preserve">The process as a marketing decision in the online marketing mix defines the needed procedures and its optimization of delivering online products and the core experiences of it. What </w:t>
      </w:r>
      <w:proofErr w:type="gramStart"/>
      <w:r w:rsidRPr="00761CB5">
        <w:rPr>
          <w:rFonts w:ascii="Times New Roman" w:eastAsia="Times New Roman" w:hAnsi="Times New Roman" w:cs="Times New Roman"/>
          <w:sz w:val="24"/>
          <w:szCs w:val="24"/>
          <w:lang w:eastAsia="en-IN"/>
        </w:rPr>
        <w:t>task are</w:t>
      </w:r>
      <w:proofErr w:type="gramEnd"/>
      <w:r w:rsidRPr="00761CB5">
        <w:rPr>
          <w:rFonts w:ascii="Times New Roman" w:eastAsia="Times New Roman" w:hAnsi="Times New Roman" w:cs="Times New Roman"/>
          <w:sz w:val="24"/>
          <w:szCs w:val="24"/>
          <w:lang w:eastAsia="en-IN"/>
        </w:rPr>
        <w:t xml:space="preserve"> necessary for a product to provide its core experience for its users.</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Process optimization relies on collected data and measuring the data with key performance indicators (KPIs) in mind. To have an optimized process, a constant need for tracking the success of your operations in your marketing mix is essential.</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lastRenderedPageBreak/>
        <w:t>The better the process we have in place, the more ready we are at scale, and documenting every step we take, increases our chances of understanding the health of a business through the online marketing perspective.</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Tracking processes and the performance of the overall system enables us to find critical errors at best before they happen or, at the very least, finding them very early before any significant failures have occurred.</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 xml:space="preserve">Contextualizing online marketing processes in everything we do in our strategies helps </w:t>
      </w:r>
      <w:proofErr w:type="gramStart"/>
      <w:r w:rsidRPr="00761CB5">
        <w:rPr>
          <w:rFonts w:ascii="Times New Roman" w:eastAsia="Times New Roman" w:hAnsi="Times New Roman" w:cs="Times New Roman"/>
          <w:sz w:val="24"/>
          <w:szCs w:val="24"/>
          <w:lang w:eastAsia="en-IN"/>
        </w:rPr>
        <w:t>us</w:t>
      </w:r>
      <w:proofErr w:type="gramEnd"/>
      <w:r w:rsidRPr="00761CB5">
        <w:rPr>
          <w:rFonts w:ascii="Times New Roman" w:eastAsia="Times New Roman" w:hAnsi="Times New Roman" w:cs="Times New Roman"/>
          <w:sz w:val="24"/>
          <w:szCs w:val="24"/>
          <w:lang w:eastAsia="en-IN"/>
        </w:rPr>
        <w:t xml:space="preserve"> understand the core principles that make our approach viable at any given time.</w:t>
      </w:r>
    </w:p>
    <w:p w:rsidR="00761CB5" w:rsidRPr="00761CB5" w:rsidRDefault="00761CB5" w:rsidP="00761C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1CB5">
        <w:rPr>
          <w:rFonts w:ascii="Times New Roman" w:eastAsia="Times New Roman" w:hAnsi="Times New Roman" w:cs="Times New Roman"/>
          <w:b/>
          <w:bCs/>
          <w:sz w:val="36"/>
          <w:szCs w:val="36"/>
          <w:lang w:eastAsia="en-IN"/>
        </w:rPr>
        <w:t>Physical Evidence (Online Evidence)</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 xml:space="preserve">In the extended marketing mix, physical evidence refers to the different elements of service experience, such as facilities, interior designs, livery, and post-purchase </w:t>
      </w:r>
      <w:proofErr w:type="spellStart"/>
      <w:r w:rsidRPr="00761CB5">
        <w:rPr>
          <w:rFonts w:ascii="Times New Roman" w:eastAsia="Times New Roman" w:hAnsi="Times New Roman" w:cs="Times New Roman"/>
          <w:sz w:val="24"/>
          <w:szCs w:val="24"/>
          <w:lang w:eastAsia="en-IN"/>
        </w:rPr>
        <w:t>artifacts</w:t>
      </w:r>
      <w:proofErr w:type="spellEnd"/>
      <w:r w:rsidRPr="00761CB5">
        <w:rPr>
          <w:rFonts w:ascii="Times New Roman" w:eastAsia="Times New Roman" w:hAnsi="Times New Roman" w:cs="Times New Roman"/>
          <w:sz w:val="24"/>
          <w:szCs w:val="24"/>
          <w:lang w:eastAsia="en-IN"/>
        </w:rPr>
        <w:t xml:space="preserve"> (souvenirs).</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In an online setting, these pieces of evidence will not have a physical element to them. However, the digitalization of this physical evidence is still possible, and an important marketing decision to have.</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Online brand awareness across multiple channels is an excellent example of online evidence. How well these channels expand service experiences, for instance, through the number of followers, likes, and other social engagement metrics.</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 xml:space="preserve">A website’s design is essential online evidence as, in most </w:t>
      </w:r>
      <w:proofErr w:type="gramStart"/>
      <w:r w:rsidRPr="00761CB5">
        <w:rPr>
          <w:rFonts w:ascii="Times New Roman" w:eastAsia="Times New Roman" w:hAnsi="Times New Roman" w:cs="Times New Roman"/>
          <w:sz w:val="24"/>
          <w:szCs w:val="24"/>
          <w:lang w:eastAsia="en-IN"/>
        </w:rPr>
        <w:t>cases,</w:t>
      </w:r>
      <w:proofErr w:type="gramEnd"/>
      <w:r w:rsidRPr="00761CB5">
        <w:rPr>
          <w:rFonts w:ascii="Times New Roman" w:eastAsia="Times New Roman" w:hAnsi="Times New Roman" w:cs="Times New Roman"/>
          <w:sz w:val="24"/>
          <w:szCs w:val="24"/>
          <w:lang w:eastAsia="en-IN"/>
        </w:rPr>
        <w:t xml:space="preserve"> it’s the most important channel for an online business. The elements of your website’s design crucially impact the non-human service experiences your customers will face when interacting with your online business.</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A controlled and complete multi-channel online experience enables us to enhance our online evidence in a way that improves our marketing decisions significantly.</w:t>
      </w:r>
    </w:p>
    <w:p w:rsidR="00761CB5" w:rsidRPr="00761CB5" w:rsidRDefault="00761CB5" w:rsidP="00761C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1CB5">
        <w:rPr>
          <w:rFonts w:ascii="Times New Roman" w:eastAsia="Times New Roman" w:hAnsi="Times New Roman" w:cs="Times New Roman"/>
          <w:b/>
          <w:bCs/>
          <w:sz w:val="36"/>
          <w:szCs w:val="36"/>
          <w:lang w:eastAsia="en-IN"/>
        </w:rPr>
        <w:t>Conclusion</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Including the model of 7 P’s of online marketing into a company’s marketing decisions flow will develop a better marketing strategy for your business.</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The benefits of marketing decisions around product, price, place, promotion, people, process, and physical evidence are vast. Businesses that understand how to connect all the pieces can improve their competitiveness in the marketplace through marketing.</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 xml:space="preserve">While the article </w:t>
      </w:r>
      <w:proofErr w:type="spellStart"/>
      <w:r w:rsidRPr="00761CB5">
        <w:rPr>
          <w:rFonts w:ascii="Times New Roman" w:eastAsia="Times New Roman" w:hAnsi="Times New Roman" w:cs="Times New Roman"/>
          <w:sz w:val="24"/>
          <w:szCs w:val="24"/>
          <w:lang w:eastAsia="en-IN"/>
        </w:rPr>
        <w:t>centers</w:t>
      </w:r>
      <w:proofErr w:type="spellEnd"/>
      <w:r w:rsidRPr="00761CB5">
        <w:rPr>
          <w:rFonts w:ascii="Times New Roman" w:eastAsia="Times New Roman" w:hAnsi="Times New Roman" w:cs="Times New Roman"/>
          <w:sz w:val="24"/>
          <w:szCs w:val="24"/>
          <w:lang w:eastAsia="en-IN"/>
        </w:rPr>
        <w:t xml:space="preserve"> </w:t>
      </w:r>
      <w:proofErr w:type="gramStart"/>
      <w:r w:rsidRPr="00761CB5">
        <w:rPr>
          <w:rFonts w:ascii="Times New Roman" w:eastAsia="Times New Roman" w:hAnsi="Times New Roman" w:cs="Times New Roman"/>
          <w:sz w:val="24"/>
          <w:szCs w:val="24"/>
          <w:lang w:eastAsia="en-IN"/>
        </w:rPr>
        <w:t>around</w:t>
      </w:r>
      <w:proofErr w:type="gramEnd"/>
      <w:r w:rsidRPr="00761CB5">
        <w:rPr>
          <w:rFonts w:ascii="Times New Roman" w:eastAsia="Times New Roman" w:hAnsi="Times New Roman" w:cs="Times New Roman"/>
          <w:sz w:val="24"/>
          <w:szCs w:val="24"/>
          <w:lang w:eastAsia="en-IN"/>
        </w:rPr>
        <w:t xml:space="preserve"> using an online marketing mix with only online methods, the reality is that many companies are a combination of physical and online. The goal here is to, through an extreme </w:t>
      </w:r>
      <w:proofErr w:type="gramStart"/>
      <w:r w:rsidRPr="00761CB5">
        <w:rPr>
          <w:rFonts w:ascii="Times New Roman" w:eastAsia="Times New Roman" w:hAnsi="Times New Roman" w:cs="Times New Roman"/>
          <w:sz w:val="24"/>
          <w:szCs w:val="24"/>
          <w:lang w:eastAsia="en-IN"/>
        </w:rPr>
        <w:t>example,</w:t>
      </w:r>
      <w:proofErr w:type="gramEnd"/>
      <w:r w:rsidRPr="00761CB5">
        <w:rPr>
          <w:rFonts w:ascii="Times New Roman" w:eastAsia="Times New Roman" w:hAnsi="Times New Roman" w:cs="Times New Roman"/>
          <w:sz w:val="24"/>
          <w:szCs w:val="24"/>
          <w:lang w:eastAsia="en-IN"/>
        </w:rPr>
        <w:t xml:space="preserve"> showcase the opportunity that online marketing can have on modern business.</w:t>
      </w:r>
    </w:p>
    <w:p w:rsidR="00761CB5" w:rsidRPr="00761CB5" w:rsidRDefault="00761CB5" w:rsidP="00761CB5">
      <w:pPr>
        <w:spacing w:before="100" w:beforeAutospacing="1" w:after="100" w:afterAutospacing="1"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t>Showing what is possible enables us to think about our businesses in a different light to maximize its potential performance.</w:t>
      </w:r>
    </w:p>
    <w:p w:rsidR="00761CB5" w:rsidRPr="00761CB5" w:rsidRDefault="00761CB5" w:rsidP="00761CB5">
      <w:pPr>
        <w:spacing w:after="0" w:line="240" w:lineRule="auto"/>
        <w:rPr>
          <w:rFonts w:ascii="Times New Roman" w:eastAsia="Times New Roman" w:hAnsi="Times New Roman" w:cs="Times New Roman"/>
          <w:sz w:val="24"/>
          <w:szCs w:val="24"/>
          <w:lang w:eastAsia="en-IN"/>
        </w:rPr>
      </w:pPr>
      <w:r w:rsidRPr="00761CB5">
        <w:rPr>
          <w:rFonts w:ascii="Times New Roman" w:eastAsia="Times New Roman" w:hAnsi="Times New Roman" w:cs="Times New Roman"/>
          <w:sz w:val="24"/>
          <w:szCs w:val="24"/>
          <w:lang w:eastAsia="en-IN"/>
        </w:rPr>
        <w:lastRenderedPageBreak/>
        <w:t> </w:t>
      </w:r>
    </w:p>
    <w:p w:rsidR="00F7773C" w:rsidRDefault="00F7773C" w:rsidP="00F7773C">
      <w:pPr>
        <w:pStyle w:val="Heading3"/>
      </w:pPr>
      <w:r>
        <w:t>Consumer Decision Process</w:t>
      </w:r>
    </w:p>
    <w:p w:rsidR="00F7773C" w:rsidRDefault="00F7773C" w:rsidP="00F7773C">
      <w:pPr>
        <w:pStyle w:val="NormalWeb"/>
      </w:pPr>
      <w:r>
        <w:t xml:space="preserve">This chapter has examined many of the factors that influence consumer buying </w:t>
      </w:r>
      <w:proofErr w:type="spellStart"/>
      <w:r>
        <w:t>behavior</w:t>
      </w:r>
      <w:proofErr w:type="spellEnd"/>
      <w:r>
        <w:t xml:space="preserve">, but behind the visible act of making a purchase </w:t>
      </w:r>
      <w:proofErr w:type="gramStart"/>
      <w:r>
        <w:t>lies</w:t>
      </w:r>
      <w:proofErr w:type="gramEnd"/>
      <w:r>
        <w:t xml:space="preserve"> an important decision process that takes place before, during, and after the purchase of a product or service. </w:t>
      </w:r>
      <w:hyperlink r:id="rId52" w:anchor="fig-00001" w:history="1">
        <w:r>
          <w:rPr>
            <w:rStyle w:val="Hyperlink"/>
          </w:rPr>
          <w:t>Figure 3.12</w:t>
        </w:r>
      </w:hyperlink>
      <w:r>
        <w:t xml:space="preserve"> shows the five stages of the consumer decision process.</w:t>
      </w:r>
    </w:p>
    <w:p w:rsidR="00F7773C" w:rsidRDefault="00F7773C" w:rsidP="00F7773C">
      <w:r>
        <w:rPr>
          <w:noProof/>
          <w:lang w:eastAsia="en-IN"/>
        </w:rPr>
        <mc:AlternateContent>
          <mc:Choice Requires="wps">
            <w:drawing>
              <wp:inline distT="0" distB="0" distL="0" distR="0">
                <wp:extent cx="304800" cy="304800"/>
                <wp:effectExtent l="0" t="0" r="0" b="0"/>
                <wp:docPr id="66" name="Rectangle 66" descr="The five stages of the consumer decision-making process are overlayed on an arrow pointing to the right. Starting at the left, those stages are: need recognition or problem awareness, information search, evaluation of alternatives, purchase, and post-purchase evalu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6" o:spid="_x0000_s1026" alt="Description: The five stages of the consumer decision-making process are overlayed on an arrow pointing to the right. Starting at the left, those stages are: need recognition or problem awareness, information search, evaluation of alternatives, purchase, and post-purchase evalu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ytRa1VAMAANEGAAAOAAAAAAAAAAAAAAAAAC4C&#10;AABkcnMvZTJvRG9jLnhtbFBLAQItABQABgAIAAAAIQBMoOks2AAAAAMBAAAPAAAAAAAAAAAAAAAA&#10;AK4FAABkcnMvZG93bnJldi54bWxQSwUGAAAAAAQABADzAAAAswYAAAAA&#10;" filled="f" stroked="f">
                <o:lock v:ext="edit" aspectratio="t"/>
                <w10:anchorlock/>
              </v:rect>
            </w:pict>
          </mc:Fallback>
        </mc:AlternateContent>
      </w:r>
    </w:p>
    <w:p w:rsidR="00F7773C" w:rsidRDefault="00F7773C" w:rsidP="00F7773C">
      <w:r>
        <w:rPr>
          <w:rStyle w:val="os-title-label"/>
        </w:rPr>
        <w:t xml:space="preserve">Figure </w:t>
      </w:r>
      <w:r>
        <w:rPr>
          <w:rStyle w:val="os-number"/>
        </w:rPr>
        <w:t>3.12</w:t>
      </w:r>
      <w:r>
        <w:t xml:space="preserve"> </w:t>
      </w:r>
      <w:r>
        <w:rPr>
          <w:rStyle w:val="os-caption"/>
        </w:rPr>
        <w:t xml:space="preserve">The Consumer Decision Process (attribution: Copyright Rice University, </w:t>
      </w:r>
      <w:proofErr w:type="spellStart"/>
      <w:r>
        <w:rPr>
          <w:rStyle w:val="os-caption"/>
        </w:rPr>
        <w:t>OpenStax</w:t>
      </w:r>
      <w:proofErr w:type="spellEnd"/>
      <w:r>
        <w:rPr>
          <w:rStyle w:val="os-caption"/>
        </w:rPr>
        <w:t>, under CC BY 4.0 license)</w:t>
      </w:r>
      <w:r>
        <w:t xml:space="preserve"> </w:t>
      </w:r>
    </w:p>
    <w:p w:rsidR="00F7773C" w:rsidRDefault="00F7773C" w:rsidP="00F7773C">
      <w:pPr>
        <w:pStyle w:val="NormalWeb"/>
      </w:pPr>
      <w:r>
        <w:t>A buyer passes through five stages of the consumer decision process when making choices about which products or services to buy. Let’s examine each, starting at the beginning.</w:t>
      </w:r>
    </w:p>
    <w:p w:rsidR="00F7773C" w:rsidRDefault="00F7773C" w:rsidP="00F7773C">
      <w:pPr>
        <w:pStyle w:val="Heading3"/>
      </w:pPr>
      <w:r>
        <w:t>Stage 1: Need Recognition</w:t>
      </w:r>
    </w:p>
    <w:p w:rsidR="00F7773C" w:rsidRDefault="00F7773C" w:rsidP="00F7773C">
      <w:pPr>
        <w:pStyle w:val="NormalWeb"/>
      </w:pPr>
      <w:r>
        <w:t>The buying process starts when you sense a difference between your actual state and your desired state. This is referred to as problem awareness or need recognition. You might become aware of a need through internal stimuli (such as feeling hungry or thirsty when you’re on a long road trip) or external stimuli (such as passing a bakery and smelling the wonderful aroma of cookies baking).</w:t>
      </w:r>
    </w:p>
    <w:p w:rsidR="00F7773C" w:rsidRDefault="00F7773C" w:rsidP="00F7773C">
      <w:pPr>
        <w:pStyle w:val="NormalWeb"/>
      </w:pPr>
      <w:r>
        <w:t xml:space="preserve">Sometimes recognizing the problem or need is easy. You’ve run out of toilet paper or milk. But other times recognizing the problem or issue is more complicated. For example, think about this first stage in terms of your decision to </w:t>
      </w:r>
      <w:proofErr w:type="spellStart"/>
      <w:r>
        <w:t>enroll</w:t>
      </w:r>
      <w:proofErr w:type="spellEnd"/>
      <w:r>
        <w:t xml:space="preserve"> in college. What was the stimulus that triggered your interest in attending college? Are you a working adult who has recognized that upward advancement in your company won’t happen without possessing a college degree? Have you long aspired to be an entrepreneur, and you wanted to get some business and marketing courses under your belt so that you’re better prepared for the challenges of entrepreneurship? Perhaps a career in marketing has been on your internal radar since high school, and you’ve decided to take the plunge and get your degree in marketing. Or perhaps, after graduating from high school, your parents gave you an ultimatum—either find a job or </w:t>
      </w:r>
      <w:proofErr w:type="spellStart"/>
      <w:r>
        <w:t>enroll</w:t>
      </w:r>
      <w:proofErr w:type="spellEnd"/>
      <w:r>
        <w:t xml:space="preserve"> in college.</w:t>
      </w:r>
    </w:p>
    <w:p w:rsidR="00F7773C" w:rsidRDefault="00F7773C" w:rsidP="00F7773C">
      <w:pPr>
        <w:pStyle w:val="Heading3"/>
      </w:pPr>
      <w:r>
        <w:t>Stage 2: Information Search</w:t>
      </w:r>
    </w:p>
    <w:p w:rsidR="00F7773C" w:rsidRDefault="00F7773C" w:rsidP="00F7773C">
      <w:pPr>
        <w:pStyle w:val="NormalWeb"/>
      </w:pPr>
      <w:r>
        <w:t>Now that you’ve identified the problem or need, you’ll be inclined to search for more information. There are two different search states. The milder search state is called “heightened attention,” in which you become more receptive to information about the product or service. The stronger search state is called “active information search,” in which you might do some research about the product or service on the Internet (referred to as an internal search), ask friends and/or family members their opinions (what’s known as an external search), or even visit stores to view and touch the product (called an experiential search).</w:t>
      </w:r>
    </w:p>
    <w:p w:rsidR="00F7773C" w:rsidRDefault="00F7773C" w:rsidP="00F7773C">
      <w:pPr>
        <w:pStyle w:val="NormalWeb"/>
      </w:pPr>
      <w:r>
        <w:t xml:space="preserve">Keep in mind, of course, that not all needs/problems identified in Stage 1 will require this second stage. If you’ve run out of bread or toilet paper, you’re probably not going to do an </w:t>
      </w:r>
      <w:r>
        <w:lastRenderedPageBreak/>
        <w:t xml:space="preserve">information search; rather, you’ll just go to the store to buy what you need, and your information search may be as simple as checking prices at the grocery store to see if your </w:t>
      </w:r>
      <w:proofErr w:type="spellStart"/>
      <w:r>
        <w:t>favorite</w:t>
      </w:r>
      <w:proofErr w:type="spellEnd"/>
      <w:r>
        <w:t xml:space="preserve"> brand is available or another brand is on sale. However, purchase decisions of more consequence will usually trigger an information search of some type.</w:t>
      </w:r>
    </w:p>
    <w:p w:rsidR="00F7773C" w:rsidRDefault="00F7773C" w:rsidP="00F7773C">
      <w:pPr>
        <w:pStyle w:val="NormalWeb"/>
      </w:pPr>
      <w:r>
        <w:t xml:space="preserve">Again, consider the process you went through in deciding which college to attend. What sources of information did you use to find out about the colleges or universities you considered attending? Did you look at their websites, talk with friends or family who attended that school, or perhaps even visit the campus and meet with an admissions </w:t>
      </w:r>
      <w:proofErr w:type="spellStart"/>
      <w:r>
        <w:t>counselor</w:t>
      </w:r>
      <w:proofErr w:type="spellEnd"/>
      <w:r>
        <w:t>?</w:t>
      </w:r>
    </w:p>
    <w:p w:rsidR="00F7773C" w:rsidRDefault="00F7773C" w:rsidP="00F7773C">
      <w:pPr>
        <w:pStyle w:val="Heading3"/>
      </w:pPr>
      <w:r>
        <w:t>Stage 3: Evaluation of Alternatives</w:t>
      </w:r>
    </w:p>
    <w:p w:rsidR="00F7773C" w:rsidRDefault="00F7773C" w:rsidP="00F7773C">
      <w:pPr>
        <w:pStyle w:val="NormalWeb"/>
      </w:pPr>
      <w:r>
        <w:t>Consumers are said to view a product or service as a “bundle of product attributes,” and you evaluate several attributes of a product or service in reaching your purchase decision. For example, if you’re buying a smartphone, you’ll consider factors such as battery life, speed, storage capacity, or price. If you’re booking a hotel, you’ll probably consider its location, cleanliness, free Wi-Fi, whether it has a free breakfast in the morning or a pool, and of course price.</w:t>
      </w:r>
    </w:p>
    <w:p w:rsidR="00F7773C" w:rsidRDefault="00F7773C" w:rsidP="00F7773C">
      <w:pPr>
        <w:pStyle w:val="NormalWeb"/>
      </w:pPr>
      <w:r>
        <w:t>What bundle of attributes did you use when evaluating your college alternatives? You may have considered factors such as location, size of the campus, whether the school had the program of study you wanted, if it had online learning, and cost.</w:t>
      </w:r>
    </w:p>
    <w:p w:rsidR="00F7773C" w:rsidRDefault="00F7773C" w:rsidP="00F7773C">
      <w:pPr>
        <w:pStyle w:val="Heading3"/>
      </w:pPr>
      <w:r>
        <w:t>Stage 4: Purchase Decision</w:t>
      </w:r>
    </w:p>
    <w:p w:rsidR="00F7773C" w:rsidRDefault="00F7773C" w:rsidP="00F7773C">
      <w:pPr>
        <w:pStyle w:val="NormalWeb"/>
      </w:pPr>
      <w:r>
        <w:t xml:space="preserve">This stage involves actually reaching a decision on the purchase of the product or service. One way people navigate all the information, evaluations, and choices in their purchase decision is to use heuristics—mental shortcuts or “rules of thumb.” Heuristics are types of </w:t>
      </w:r>
      <w:proofErr w:type="spellStart"/>
      <w:r>
        <w:t>preexisting</w:t>
      </w:r>
      <w:proofErr w:type="spellEnd"/>
      <w:r>
        <w:t xml:space="preserve"> value judgments that people use to make decisions.</w:t>
      </w:r>
    </w:p>
    <w:p w:rsidR="00F7773C" w:rsidRDefault="00F7773C" w:rsidP="00F7773C">
      <w:pPr>
        <w:pStyle w:val="NormalWeb"/>
      </w:pPr>
      <w:r>
        <w:t>For example, do you believe that the more expensive product is always of higher quality than the lower-priced product? That’s known as the price = quality heuristic. Brand loyalty is another heuristic people use in reaching their purchase decisions. For example, do you eat cereal? Do you always buy the same brand, or do you buy whatever’s on sale or a brand for which you have a coupon? Country of origin is still another heuristic. Given a choice, do you prefer to buy products made in the United States versus products made in other countries?</w:t>
      </w:r>
    </w:p>
    <w:p w:rsidR="00F7773C" w:rsidRDefault="00F7773C" w:rsidP="00F7773C">
      <w:pPr>
        <w:pStyle w:val="NormalWeb"/>
      </w:pPr>
      <w:r>
        <w:t xml:space="preserve">How did you make your purchase decision to </w:t>
      </w:r>
      <w:proofErr w:type="spellStart"/>
      <w:r>
        <w:t>enroll</w:t>
      </w:r>
      <w:proofErr w:type="spellEnd"/>
      <w:r>
        <w:t xml:space="preserve"> in your college or university? What heuristics did you use?</w:t>
      </w:r>
    </w:p>
    <w:p w:rsidR="00F7773C" w:rsidRDefault="00F7773C" w:rsidP="00F7773C">
      <w:pPr>
        <w:pStyle w:val="Heading3"/>
      </w:pPr>
      <w:r>
        <w:t>Stage 5: Post-Purchase Evaluation</w:t>
      </w:r>
    </w:p>
    <w:p w:rsidR="00F7773C" w:rsidRDefault="00F7773C" w:rsidP="00F7773C">
      <w:pPr>
        <w:pStyle w:val="NormalWeb"/>
      </w:pPr>
      <w:r>
        <w:t>After purchasing the product or service, you’ll experience either satisfaction or dissatisfaction. You may have second thoughts after making a purchase decision, and these doubts lead to cognitive dissonance, or buyer’s remorse—tension caused by uncertainty about the correctness of your decision. This may lead you to search for additional information to confirm the wisdom of your decision in order to reduce that tension.</w:t>
      </w:r>
    </w:p>
    <w:p w:rsidR="00F7773C" w:rsidRDefault="00F7773C" w:rsidP="00F7773C">
      <w:pPr>
        <w:pStyle w:val="NormalWeb"/>
      </w:pPr>
      <w:r>
        <w:lastRenderedPageBreak/>
        <w:t>What determines if a consumer is very satisfied, somewhat satisfied, or dissatisfied with his or her purchase? Satisfaction is a function of the closeness between the buyer’s expectations and the product’s perceived performance. If the product’s performance falls short of expectations, you’ll be dissatisfied. If the product’s performance meets your expectations, you’ll be satisfied, and if the product’s performance exceeds your expectations, you’ll be very satisfied.</w:t>
      </w:r>
    </w:p>
    <w:p w:rsidR="00F7773C" w:rsidRDefault="00F7773C" w:rsidP="00F7773C">
      <w:pPr>
        <w:pStyle w:val="NormalWeb"/>
      </w:pPr>
      <w:r>
        <w:t xml:space="preserve">Think about the purchase decision you made when you decided to </w:t>
      </w:r>
      <w:proofErr w:type="spellStart"/>
      <w:r>
        <w:t>enroll</w:t>
      </w:r>
      <w:proofErr w:type="spellEnd"/>
      <w:r>
        <w:t xml:space="preserve"> in your college or university. Are you very satisfied, satisfied, or dissatisfied with your decision? Refer to </w:t>
      </w:r>
      <w:hyperlink r:id="rId53" w:anchor="table-00001" w:history="1">
        <w:r>
          <w:rPr>
            <w:rStyle w:val="Hyperlink"/>
          </w:rPr>
          <w:t>Table 3.1</w:t>
        </w:r>
      </w:hyperlink>
      <w:r>
        <w:t xml:space="preserve"> for a summary of the five stages of the consumer decision process.</w:t>
      </w:r>
    </w:p>
    <w:p w:rsidR="00E229D8" w:rsidRDefault="00E229D8" w:rsidP="00E229D8">
      <w:pPr>
        <w:pStyle w:val="NormalWeb"/>
        <w:shd w:val="clear" w:color="auto" w:fill="FFFFFF"/>
        <w:spacing w:before="0" w:beforeAutospacing="0" w:after="0" w:afterAutospacing="0"/>
        <w:rPr>
          <w:rFonts w:ascii="Proxima Nova" w:hAnsi="Proxima Nova"/>
          <w:color w:val="333343"/>
          <w:sz w:val="30"/>
          <w:szCs w:val="30"/>
        </w:rPr>
      </w:pPr>
      <w:r>
        <w:rPr>
          <w:rStyle w:val="Strong"/>
          <w:rFonts w:ascii="Proxima Nova" w:hAnsi="Proxima Nova"/>
          <w:color w:val="333343"/>
          <w:sz w:val="30"/>
          <w:szCs w:val="30"/>
        </w:rPr>
        <w:t>Distribution</w:t>
      </w:r>
      <w:r>
        <w:rPr>
          <w:rFonts w:ascii="Proxima Nova" w:hAnsi="Proxima Nova"/>
          <w:color w:val="333343"/>
          <w:sz w:val="30"/>
          <w:szCs w:val="30"/>
        </w:rPr>
        <w:t> </w:t>
      </w:r>
      <w:r>
        <w:rPr>
          <w:rStyle w:val="Strong"/>
          <w:rFonts w:ascii="Proxima Nova" w:hAnsi="Proxima Nova"/>
          <w:color w:val="333343"/>
          <w:sz w:val="30"/>
          <w:szCs w:val="30"/>
        </w:rPr>
        <w:t>channels</w:t>
      </w:r>
      <w:r>
        <w:rPr>
          <w:rFonts w:ascii="Proxima Nova" w:hAnsi="Proxima Nova"/>
          <w:color w:val="333343"/>
          <w:sz w:val="30"/>
          <w:szCs w:val="30"/>
        </w:rPr>
        <w:t> are paths that a product goes through, from the manufacturer to the end-user.</w:t>
      </w:r>
    </w:p>
    <w:p w:rsidR="00E229D8" w:rsidRDefault="00E229D8" w:rsidP="00E229D8">
      <w:pPr>
        <w:pStyle w:val="NormalWeb"/>
        <w:shd w:val="clear" w:color="auto" w:fill="FFFFFF"/>
        <w:spacing w:before="0" w:beforeAutospacing="0" w:after="300" w:afterAutospacing="0"/>
        <w:rPr>
          <w:rFonts w:ascii="Proxima Nova" w:hAnsi="Proxima Nova"/>
          <w:color w:val="3B556B"/>
          <w:sz w:val="30"/>
          <w:szCs w:val="30"/>
        </w:rPr>
      </w:pPr>
      <w:r>
        <w:rPr>
          <w:rFonts w:ascii="Proxima Nova" w:hAnsi="Proxima Nova"/>
          <w:color w:val="3B556B"/>
          <w:sz w:val="30"/>
          <w:szCs w:val="30"/>
        </w:rPr>
        <w:t>Main distribution channels include wholesalers, retailers, brokers, and delivery companies. The purpose of distribution channels is to ensure the timely arrival of goods and prevent delayed sales. Distribution channel decisions refer to selecting distribution </w:t>
      </w:r>
      <w:r>
        <w:rPr>
          <w:rStyle w:val="Strong"/>
          <w:rFonts w:ascii="Proxima Nova" w:hAnsi="Proxima Nova"/>
          <w:color w:val="3B556B"/>
          <w:sz w:val="30"/>
          <w:szCs w:val="30"/>
        </w:rPr>
        <w:t>types, levels, and strategies</w:t>
      </w:r>
      <w:r>
        <w:rPr>
          <w:rFonts w:ascii="Proxima Nova" w:hAnsi="Proxima Nova"/>
          <w:color w:val="3B556B"/>
          <w:sz w:val="30"/>
          <w:szCs w:val="30"/>
        </w:rPr>
        <w:t>.</w:t>
      </w:r>
    </w:p>
    <w:p w:rsidR="00E229D8" w:rsidRDefault="00E229D8" w:rsidP="00E229D8">
      <w:pPr>
        <w:pStyle w:val="NormalWeb"/>
        <w:shd w:val="clear" w:color="auto" w:fill="FFFFFF"/>
        <w:spacing w:before="600" w:beforeAutospacing="0" w:after="300" w:afterAutospacing="0"/>
        <w:rPr>
          <w:rFonts w:ascii="Proxima Nova" w:hAnsi="Proxima Nova"/>
          <w:color w:val="3B556B"/>
          <w:sz w:val="30"/>
          <w:szCs w:val="30"/>
        </w:rPr>
      </w:pPr>
      <w:r>
        <w:rPr>
          <w:rFonts w:ascii="Proxima Nova" w:hAnsi="Proxima Nova"/>
          <w:color w:val="3B556B"/>
          <w:sz w:val="30"/>
          <w:szCs w:val="30"/>
        </w:rPr>
        <w:t>Distribution is also one of the four </w:t>
      </w:r>
      <w:hyperlink r:id="rId54" w:tgtFrame="_blank" w:history="1">
        <w:r>
          <w:rPr>
            <w:rStyle w:val="Hyperlink"/>
            <w:rFonts w:ascii="Proxima Nova" w:hAnsi="Proxima Nova"/>
            <w:color w:val="007BFF"/>
            <w:sz w:val="30"/>
            <w:szCs w:val="30"/>
          </w:rPr>
          <w:t>marketing mix</w:t>
        </w:r>
      </w:hyperlink>
      <w:r>
        <w:rPr>
          <w:rFonts w:ascii="Proxima Nova" w:hAnsi="Proxima Nova"/>
          <w:color w:val="3B556B"/>
          <w:sz w:val="30"/>
          <w:szCs w:val="30"/>
        </w:rPr>
        <w:t> elements. As a result, it can significantly impact a product's positioning, pricing, and promotion:</w:t>
      </w:r>
    </w:p>
    <w:p w:rsidR="00E229D8" w:rsidRDefault="00E229D8" w:rsidP="00E229D8">
      <w:pPr>
        <w:numPr>
          <w:ilvl w:val="0"/>
          <w:numId w:val="9"/>
        </w:numPr>
        <w:shd w:val="clear" w:color="auto" w:fill="FFFFFF"/>
        <w:spacing w:before="100" w:beforeAutospacing="1" w:after="100" w:afterAutospacing="1" w:line="240" w:lineRule="auto"/>
        <w:rPr>
          <w:rFonts w:ascii="Proxima Nova" w:hAnsi="Proxima Nova"/>
          <w:color w:val="393E42"/>
          <w:sz w:val="30"/>
          <w:szCs w:val="30"/>
        </w:rPr>
      </w:pPr>
      <w:r>
        <w:rPr>
          <w:rStyle w:val="Strong"/>
          <w:rFonts w:ascii="Proxima Nova" w:hAnsi="Proxima Nova"/>
          <w:color w:val="393E42"/>
          <w:sz w:val="30"/>
          <w:szCs w:val="30"/>
        </w:rPr>
        <w:t>Impact on positioning:</w:t>
      </w:r>
      <w:r>
        <w:rPr>
          <w:rFonts w:ascii="Proxima Nova" w:hAnsi="Proxima Nova"/>
          <w:color w:val="393E42"/>
          <w:sz w:val="30"/>
          <w:szCs w:val="30"/>
        </w:rPr>
        <w:t> Products distributed in a few outlets enjoy a more luxurious image compared to those sold in multiple outlets.</w:t>
      </w:r>
    </w:p>
    <w:p w:rsidR="00E229D8" w:rsidRDefault="00E229D8" w:rsidP="00E229D8">
      <w:pPr>
        <w:numPr>
          <w:ilvl w:val="0"/>
          <w:numId w:val="9"/>
        </w:numPr>
        <w:shd w:val="clear" w:color="auto" w:fill="FFFFFF"/>
        <w:spacing w:before="100" w:beforeAutospacing="1" w:after="100" w:afterAutospacing="1" w:line="240" w:lineRule="auto"/>
        <w:rPr>
          <w:rFonts w:ascii="Proxima Nova" w:hAnsi="Proxima Nova"/>
          <w:color w:val="393E42"/>
          <w:sz w:val="30"/>
          <w:szCs w:val="30"/>
        </w:rPr>
      </w:pPr>
      <w:r>
        <w:rPr>
          <w:rStyle w:val="Strong"/>
          <w:rFonts w:ascii="Proxima Nova" w:hAnsi="Proxima Nova"/>
          <w:color w:val="393E42"/>
          <w:sz w:val="30"/>
          <w:szCs w:val="30"/>
        </w:rPr>
        <w:t>Impact on pricing</w:t>
      </w:r>
      <w:r>
        <w:rPr>
          <w:rFonts w:ascii="Proxima Nova" w:hAnsi="Proxima Nova"/>
          <w:color w:val="393E42"/>
          <w:sz w:val="30"/>
          <w:szCs w:val="30"/>
        </w:rPr>
        <w:t>: Commission paid to middlemen can affect the price of the goods. Also, local goods may be less expensive than foreign goods as they have a shorter distribution channel.</w:t>
      </w:r>
    </w:p>
    <w:p w:rsidR="00E229D8" w:rsidRDefault="00E229D8" w:rsidP="00E229D8">
      <w:pPr>
        <w:numPr>
          <w:ilvl w:val="0"/>
          <w:numId w:val="9"/>
        </w:numPr>
        <w:shd w:val="clear" w:color="auto" w:fill="FFFFFF"/>
        <w:spacing w:before="100" w:beforeAutospacing="1" w:after="100" w:afterAutospacing="1" w:line="240" w:lineRule="auto"/>
        <w:rPr>
          <w:rFonts w:ascii="Proxima Nova" w:hAnsi="Proxima Nova"/>
          <w:color w:val="393E42"/>
          <w:sz w:val="30"/>
          <w:szCs w:val="30"/>
        </w:rPr>
      </w:pPr>
      <w:r>
        <w:rPr>
          <w:rStyle w:val="Strong"/>
          <w:rFonts w:ascii="Proxima Nova" w:hAnsi="Proxima Nova"/>
          <w:color w:val="393E42"/>
          <w:sz w:val="30"/>
          <w:szCs w:val="30"/>
        </w:rPr>
        <w:t>Impact on promotion</w:t>
      </w:r>
      <w:r>
        <w:rPr>
          <w:rFonts w:ascii="Proxima Nova" w:hAnsi="Proxima Nova"/>
          <w:color w:val="393E42"/>
          <w:sz w:val="30"/>
          <w:szCs w:val="30"/>
        </w:rPr>
        <w:t>: Without wholesalers and distributors, businesses must market and deliver the products themselves, which could consume a lot of resources. On the other hand, </w:t>
      </w:r>
      <w:hyperlink r:id="rId55" w:tgtFrame="_blank" w:history="1">
        <w:r>
          <w:rPr>
            <w:rStyle w:val="Hyperlink"/>
            <w:rFonts w:ascii="Proxima Nova" w:hAnsi="Proxima Nova"/>
            <w:color w:val="007BFF"/>
            <w:sz w:val="30"/>
            <w:szCs w:val="30"/>
          </w:rPr>
          <w:t>outsourcing</w:t>
        </w:r>
      </w:hyperlink>
      <w:r>
        <w:rPr>
          <w:rFonts w:ascii="Proxima Nova" w:hAnsi="Proxima Nova"/>
          <w:color w:val="393E42"/>
          <w:sz w:val="30"/>
          <w:szCs w:val="30"/>
        </w:rPr>
        <w:t> tasks to a third-party distributor allows the firm to reach a wider market with less effort.</w:t>
      </w:r>
    </w:p>
    <w:p w:rsidR="00E229D8" w:rsidRDefault="00E229D8" w:rsidP="00E229D8">
      <w:pPr>
        <w:pStyle w:val="Heading2"/>
        <w:shd w:val="clear" w:color="auto" w:fill="FFFFFF"/>
        <w:spacing w:before="360" w:beforeAutospacing="0" w:after="300" w:afterAutospacing="0"/>
        <w:rPr>
          <w:rFonts w:ascii="Proxima Nova" w:hAnsi="Proxima Nova"/>
          <w:color w:val="10324C"/>
          <w:spacing w:val="-5"/>
          <w:sz w:val="54"/>
          <w:szCs w:val="54"/>
        </w:rPr>
      </w:pPr>
      <w:r>
        <w:rPr>
          <w:rFonts w:ascii="Proxima Nova" w:hAnsi="Proxima Nova"/>
          <w:color w:val="10324C"/>
          <w:spacing w:val="-5"/>
          <w:sz w:val="54"/>
          <w:szCs w:val="54"/>
        </w:rPr>
        <w:t>International distribution decisions</w:t>
      </w:r>
    </w:p>
    <w:p w:rsidR="00E229D8" w:rsidRDefault="00E229D8" w:rsidP="00E229D8">
      <w:pPr>
        <w:pStyle w:val="NormalWeb"/>
        <w:shd w:val="clear" w:color="auto" w:fill="FFFFFF"/>
        <w:spacing w:before="0" w:beforeAutospacing="0" w:after="300" w:afterAutospacing="0"/>
        <w:rPr>
          <w:rFonts w:ascii="Proxima Nova" w:hAnsi="Proxima Nova"/>
          <w:color w:val="3B556B"/>
          <w:sz w:val="30"/>
          <w:szCs w:val="30"/>
        </w:rPr>
      </w:pPr>
      <w:r>
        <w:rPr>
          <w:rFonts w:ascii="Proxima Nova" w:hAnsi="Proxima Nova"/>
          <w:color w:val="3B556B"/>
          <w:sz w:val="30"/>
          <w:szCs w:val="30"/>
        </w:rPr>
        <w:t>International distribution decisions are one of the strategic decisions made by</w:t>
      </w:r>
      <w:r>
        <w:rPr>
          <w:rStyle w:val="Strong"/>
          <w:rFonts w:ascii="Proxima Nova" w:hAnsi="Proxima Nova"/>
          <w:color w:val="3B556B"/>
          <w:sz w:val="30"/>
          <w:szCs w:val="30"/>
        </w:rPr>
        <w:t> global companies</w:t>
      </w:r>
      <w:r>
        <w:rPr>
          <w:rFonts w:ascii="Proxima Nova" w:hAnsi="Proxima Nova"/>
          <w:color w:val="3B556B"/>
          <w:sz w:val="30"/>
          <w:szCs w:val="30"/>
        </w:rPr>
        <w:t>. The decisions include choices of products to sell overseas, the difficulty in delivery, and the degree of control the company wants to have over the selling process.</w:t>
      </w:r>
    </w:p>
    <w:p w:rsidR="00E229D8" w:rsidRDefault="00E229D8" w:rsidP="00E229D8">
      <w:pPr>
        <w:pStyle w:val="NormalWeb"/>
        <w:shd w:val="clear" w:color="auto" w:fill="FFFFFF"/>
        <w:spacing w:before="600" w:beforeAutospacing="0" w:after="300" w:afterAutospacing="0"/>
        <w:rPr>
          <w:rFonts w:ascii="Proxima Nova" w:hAnsi="Proxima Nova"/>
          <w:color w:val="3B556B"/>
          <w:sz w:val="30"/>
          <w:szCs w:val="30"/>
        </w:rPr>
      </w:pPr>
      <w:r>
        <w:rPr>
          <w:rFonts w:ascii="Proxima Nova" w:hAnsi="Proxima Nova"/>
          <w:color w:val="3B556B"/>
          <w:sz w:val="30"/>
          <w:szCs w:val="30"/>
        </w:rPr>
        <w:t>There are three ways to distribute your products in the foreign market:</w:t>
      </w:r>
    </w:p>
    <w:p w:rsidR="00E229D8" w:rsidRDefault="00E229D8" w:rsidP="00E229D8">
      <w:pPr>
        <w:numPr>
          <w:ilvl w:val="0"/>
          <w:numId w:val="10"/>
        </w:numPr>
        <w:shd w:val="clear" w:color="auto" w:fill="FFFFFF"/>
        <w:spacing w:before="100" w:beforeAutospacing="1" w:after="100" w:afterAutospacing="1" w:line="240" w:lineRule="auto"/>
        <w:rPr>
          <w:rFonts w:ascii="Proxima Nova" w:hAnsi="Proxima Nova"/>
          <w:color w:val="393E42"/>
          <w:sz w:val="30"/>
          <w:szCs w:val="30"/>
        </w:rPr>
      </w:pPr>
      <w:r>
        <w:rPr>
          <w:rStyle w:val="Strong"/>
          <w:rFonts w:ascii="Proxima Nova" w:hAnsi="Proxima Nova"/>
          <w:color w:val="393E42"/>
          <w:sz w:val="30"/>
          <w:szCs w:val="30"/>
        </w:rPr>
        <w:lastRenderedPageBreak/>
        <w:t>Set up international departments: </w:t>
      </w:r>
      <w:r>
        <w:rPr>
          <w:rFonts w:ascii="Proxima Nova" w:hAnsi="Proxima Nova"/>
          <w:color w:val="393E42"/>
          <w:sz w:val="30"/>
          <w:szCs w:val="30"/>
        </w:rPr>
        <w:t>The </w:t>
      </w:r>
      <w:proofErr w:type="gramStart"/>
      <w:r>
        <w:rPr>
          <w:rFonts w:ascii="Proxima Nova" w:hAnsi="Proxima Nova"/>
          <w:color w:val="393E42"/>
          <w:sz w:val="30"/>
          <w:szCs w:val="30"/>
        </w:rPr>
        <w:t>company</w:t>
      </w:r>
      <w:proofErr w:type="gramEnd"/>
      <w:r>
        <w:rPr>
          <w:rFonts w:ascii="Proxima Nova" w:hAnsi="Proxima Nova"/>
          <w:color w:val="393E42"/>
          <w:sz w:val="30"/>
          <w:szCs w:val="30"/>
        </w:rPr>
        <w:t xml:space="preserve"> directly enters a market and takes full control over distribution. For example, Amazon set up </w:t>
      </w:r>
      <w:proofErr w:type="spellStart"/>
      <w:r>
        <w:rPr>
          <w:rFonts w:ascii="Proxima Nova" w:hAnsi="Proxima Nova"/>
          <w:color w:val="393E42"/>
          <w:sz w:val="30"/>
          <w:szCs w:val="30"/>
        </w:rPr>
        <w:t>fulfillment</w:t>
      </w:r>
      <w:proofErr w:type="spellEnd"/>
      <w:r>
        <w:rPr>
          <w:rFonts w:ascii="Proxima Nova" w:hAnsi="Proxima Nova"/>
          <w:color w:val="393E42"/>
          <w:sz w:val="30"/>
          <w:szCs w:val="30"/>
        </w:rPr>
        <w:t xml:space="preserve"> </w:t>
      </w:r>
      <w:proofErr w:type="spellStart"/>
      <w:r>
        <w:rPr>
          <w:rFonts w:ascii="Proxima Nova" w:hAnsi="Proxima Nova"/>
          <w:color w:val="393E42"/>
          <w:sz w:val="30"/>
          <w:szCs w:val="30"/>
        </w:rPr>
        <w:t>centers</w:t>
      </w:r>
      <w:proofErr w:type="spellEnd"/>
      <w:r>
        <w:rPr>
          <w:rFonts w:ascii="Proxima Nova" w:hAnsi="Proxima Nova"/>
          <w:color w:val="393E42"/>
          <w:sz w:val="30"/>
          <w:szCs w:val="30"/>
        </w:rPr>
        <w:t xml:space="preserve"> all over the world to pick, pack, and ship products to customers.</w:t>
      </w:r>
    </w:p>
    <w:p w:rsidR="00E229D8" w:rsidRDefault="00E229D8" w:rsidP="00E229D8">
      <w:pPr>
        <w:numPr>
          <w:ilvl w:val="0"/>
          <w:numId w:val="10"/>
        </w:numPr>
        <w:shd w:val="clear" w:color="auto" w:fill="FFFFFF"/>
        <w:spacing w:before="100" w:beforeAutospacing="1" w:after="100" w:afterAutospacing="1" w:line="240" w:lineRule="auto"/>
        <w:rPr>
          <w:rFonts w:ascii="Proxima Nova" w:hAnsi="Proxima Nova"/>
          <w:color w:val="393E42"/>
          <w:sz w:val="30"/>
          <w:szCs w:val="30"/>
        </w:rPr>
      </w:pPr>
      <w:r>
        <w:rPr>
          <w:rStyle w:val="Strong"/>
          <w:rFonts w:ascii="Proxima Nova" w:hAnsi="Proxima Nova"/>
          <w:color w:val="393E42"/>
          <w:sz w:val="30"/>
          <w:szCs w:val="30"/>
        </w:rPr>
        <w:t>Partner with distributors: </w:t>
      </w:r>
      <w:r>
        <w:rPr>
          <w:rFonts w:ascii="Proxima Nova" w:hAnsi="Proxima Nova"/>
          <w:color w:val="393E42"/>
          <w:sz w:val="30"/>
          <w:szCs w:val="30"/>
        </w:rPr>
        <w:t xml:space="preserve">This strategy involves getting export companies to sell your products overseas so that you don't have to worry about shipping and complex procedures. This is the easiest and fastest way to extend your product reach. For example, motorsport </w:t>
      </w:r>
      <w:proofErr w:type="spellStart"/>
      <w:r>
        <w:rPr>
          <w:rFonts w:ascii="Proxima Nova" w:hAnsi="Proxima Nova"/>
          <w:color w:val="393E42"/>
          <w:sz w:val="30"/>
          <w:szCs w:val="30"/>
        </w:rPr>
        <w:t>startup</w:t>
      </w:r>
      <w:proofErr w:type="spellEnd"/>
      <w:r>
        <w:rPr>
          <w:rFonts w:ascii="Proxima Nova" w:hAnsi="Proxima Nova"/>
          <w:color w:val="393E42"/>
          <w:sz w:val="30"/>
          <w:szCs w:val="30"/>
        </w:rPr>
        <w:t xml:space="preserve"> Formula E uses Deutsche Post DHL to transport race cars, batteries, charging units, and media equipment to urban areas around the world.</w:t>
      </w:r>
    </w:p>
    <w:p w:rsidR="00E229D8" w:rsidRDefault="00E229D8" w:rsidP="00E229D8">
      <w:pPr>
        <w:numPr>
          <w:ilvl w:val="0"/>
          <w:numId w:val="10"/>
        </w:numPr>
        <w:shd w:val="clear" w:color="auto" w:fill="FFFFFF"/>
        <w:spacing w:before="100" w:beforeAutospacing="1" w:after="100" w:afterAutospacing="1" w:line="240" w:lineRule="auto"/>
        <w:rPr>
          <w:rFonts w:ascii="Proxima Nova" w:hAnsi="Proxima Nova"/>
          <w:color w:val="393E42"/>
          <w:sz w:val="30"/>
          <w:szCs w:val="30"/>
        </w:rPr>
      </w:pPr>
      <w:r>
        <w:rPr>
          <w:rStyle w:val="Strong"/>
          <w:rFonts w:ascii="Proxima Nova" w:hAnsi="Proxima Nova"/>
          <w:color w:val="393E42"/>
          <w:sz w:val="30"/>
          <w:szCs w:val="30"/>
        </w:rPr>
        <w:t>Sell your products online:</w:t>
      </w:r>
      <w:r>
        <w:rPr>
          <w:rFonts w:ascii="Proxima Nova" w:hAnsi="Proxima Nova"/>
          <w:color w:val="393E42"/>
          <w:sz w:val="30"/>
          <w:szCs w:val="30"/>
        </w:rPr>
        <w:t xml:space="preserve"> This strategy involves using the internet to sell your product over the world. However, you may still need to partner with local distributors for shipping. For example, </w:t>
      </w:r>
      <w:proofErr w:type="spellStart"/>
      <w:r>
        <w:rPr>
          <w:rFonts w:ascii="Proxima Nova" w:hAnsi="Proxima Nova"/>
          <w:color w:val="393E42"/>
          <w:sz w:val="30"/>
          <w:szCs w:val="30"/>
        </w:rPr>
        <w:t>eCommerce</w:t>
      </w:r>
      <w:proofErr w:type="spellEnd"/>
      <w:r>
        <w:rPr>
          <w:rFonts w:ascii="Proxima Nova" w:hAnsi="Proxima Nova"/>
          <w:color w:val="393E42"/>
          <w:sz w:val="30"/>
          <w:szCs w:val="30"/>
        </w:rPr>
        <w:t xml:space="preserve"> stores sell clothes, technology, and most consumer goods.</w:t>
      </w:r>
    </w:p>
    <w:p w:rsidR="00E229D8" w:rsidRDefault="00E229D8" w:rsidP="00E229D8">
      <w:pPr>
        <w:pStyle w:val="Heading3"/>
        <w:shd w:val="clear" w:color="auto" w:fill="FFFFFF"/>
        <w:spacing w:before="0" w:beforeAutospacing="0" w:after="90" w:afterAutospacing="0"/>
        <w:rPr>
          <w:rFonts w:ascii="Proxima Nova" w:hAnsi="Proxima Nova"/>
          <w:color w:val="10324C"/>
          <w:spacing w:val="-5"/>
          <w:sz w:val="36"/>
          <w:szCs w:val="36"/>
        </w:rPr>
      </w:pPr>
      <w:r>
        <w:rPr>
          <w:rFonts w:ascii="Proxima Nova" w:hAnsi="Proxima Nova"/>
          <w:color w:val="10324C"/>
          <w:spacing w:val="-5"/>
          <w:sz w:val="36"/>
          <w:szCs w:val="36"/>
        </w:rPr>
        <w:t>Create Distribution Decisions notes faster than ever before</w:t>
      </w:r>
    </w:p>
    <w:p w:rsidR="00E229D8" w:rsidRDefault="00E229D8" w:rsidP="00E229D8">
      <w:pPr>
        <w:pStyle w:val="NormalWeb"/>
        <w:shd w:val="clear" w:color="auto" w:fill="FFFFFF"/>
        <w:spacing w:before="0" w:beforeAutospacing="0"/>
        <w:rPr>
          <w:rFonts w:ascii="Proxima Nova" w:hAnsi="Proxima Nova"/>
          <w:color w:val="3B556B"/>
          <w:sz w:val="30"/>
          <w:szCs w:val="30"/>
        </w:rPr>
      </w:pPr>
      <w:proofErr w:type="spellStart"/>
      <w:r>
        <w:rPr>
          <w:rFonts w:ascii="Proxima Nova" w:hAnsi="Proxima Nova"/>
          <w:color w:val="3B556B"/>
          <w:sz w:val="30"/>
          <w:szCs w:val="30"/>
        </w:rPr>
        <w:t>StudySmarter</w:t>
      </w:r>
      <w:proofErr w:type="spellEnd"/>
      <w:r>
        <w:rPr>
          <w:rFonts w:ascii="Proxima Nova" w:hAnsi="Proxima Nova"/>
          <w:color w:val="3B556B"/>
          <w:sz w:val="30"/>
          <w:szCs w:val="30"/>
        </w:rPr>
        <w:t xml:space="preserve"> FREE web and mobile app</w:t>
      </w:r>
    </w:p>
    <w:p w:rsidR="00E229D8" w:rsidRPr="00E229D8" w:rsidRDefault="00E229D8" w:rsidP="00E229D8">
      <w:pPr>
        <w:shd w:val="clear" w:color="auto" w:fill="FFFFFF"/>
        <w:rPr>
          <w:rFonts w:ascii="Proxima Nova" w:hAnsi="Proxima Nova"/>
          <w:color w:val="10324C"/>
          <w:spacing w:val="-5"/>
          <w:sz w:val="36"/>
          <w:szCs w:val="36"/>
        </w:rPr>
      </w:pPr>
      <w:r w:rsidRPr="00E229D8">
        <w:rPr>
          <w:rFonts w:ascii="Proxima Nova" w:hAnsi="Proxima Nova"/>
          <w:color w:val="3B556B"/>
          <w:sz w:val="36"/>
          <w:szCs w:val="36"/>
        </w:rPr>
        <w:t>T</w:t>
      </w:r>
      <w:r w:rsidRPr="00E229D8">
        <w:rPr>
          <w:rFonts w:ascii="Proxima Nova" w:hAnsi="Proxima Nova"/>
          <w:color w:val="10324C"/>
          <w:spacing w:val="-5"/>
          <w:sz w:val="36"/>
          <w:szCs w:val="36"/>
        </w:rPr>
        <w:t>ypes of distribution decisions</w:t>
      </w:r>
    </w:p>
    <w:p w:rsidR="00E229D8" w:rsidRDefault="00E229D8" w:rsidP="00E229D8">
      <w:pPr>
        <w:pStyle w:val="NormalWeb"/>
        <w:shd w:val="clear" w:color="auto" w:fill="FFFFFF"/>
        <w:spacing w:before="0" w:beforeAutospacing="0" w:after="300" w:afterAutospacing="0"/>
        <w:rPr>
          <w:rFonts w:ascii="Proxima Nova" w:hAnsi="Proxima Nova"/>
          <w:color w:val="3B556B"/>
          <w:sz w:val="30"/>
          <w:szCs w:val="30"/>
        </w:rPr>
      </w:pPr>
      <w:r>
        <w:rPr>
          <w:rFonts w:ascii="Proxima Nova" w:hAnsi="Proxima Nova"/>
          <w:color w:val="3B556B"/>
          <w:sz w:val="30"/>
          <w:szCs w:val="30"/>
        </w:rPr>
        <w:t>There are four types of distribution decisions:</w:t>
      </w:r>
    </w:p>
    <w:p w:rsidR="00E229D8" w:rsidRDefault="00E229D8" w:rsidP="00E229D8">
      <w:pPr>
        <w:pStyle w:val="Heading3"/>
        <w:shd w:val="clear" w:color="auto" w:fill="FFFFFF"/>
        <w:spacing w:before="750" w:beforeAutospacing="0" w:after="300" w:afterAutospacing="0"/>
        <w:rPr>
          <w:rFonts w:ascii="Proxima Nova" w:hAnsi="Proxima Nova"/>
          <w:color w:val="10324C"/>
          <w:spacing w:val="-5"/>
          <w:sz w:val="39"/>
          <w:szCs w:val="39"/>
        </w:rPr>
      </w:pPr>
      <w:r>
        <w:rPr>
          <w:rFonts w:ascii="Proxima Nova" w:hAnsi="Proxima Nova"/>
          <w:color w:val="10324C"/>
          <w:spacing w:val="-5"/>
          <w:sz w:val="39"/>
          <w:szCs w:val="39"/>
        </w:rPr>
        <w:t>Direct selling</w:t>
      </w:r>
    </w:p>
    <w:p w:rsidR="00E229D8" w:rsidRDefault="00E229D8" w:rsidP="00E229D8">
      <w:pPr>
        <w:pStyle w:val="NormalWeb"/>
        <w:shd w:val="clear" w:color="auto" w:fill="FFFFFF"/>
        <w:spacing w:before="0" w:beforeAutospacing="0" w:after="300" w:afterAutospacing="0"/>
        <w:rPr>
          <w:rFonts w:ascii="Proxima Nova" w:hAnsi="Proxima Nova"/>
          <w:color w:val="3B556B"/>
          <w:sz w:val="30"/>
          <w:szCs w:val="30"/>
        </w:rPr>
      </w:pPr>
      <w:r>
        <w:rPr>
          <w:rFonts w:ascii="Proxima Nova" w:hAnsi="Proxima Nova"/>
          <w:color w:val="3B556B"/>
          <w:sz w:val="30"/>
          <w:szCs w:val="30"/>
        </w:rPr>
        <w:t>In direct selling, the product goes directly from </w:t>
      </w:r>
      <w:r>
        <w:rPr>
          <w:rStyle w:val="Strong"/>
          <w:rFonts w:ascii="Proxima Nova" w:hAnsi="Proxima Nova"/>
          <w:color w:val="3B556B"/>
          <w:sz w:val="30"/>
          <w:szCs w:val="30"/>
        </w:rPr>
        <w:t>the producer to the customers</w:t>
      </w:r>
      <w:r>
        <w:rPr>
          <w:rFonts w:ascii="Proxima Nova" w:hAnsi="Proxima Nova"/>
          <w:color w:val="3B556B"/>
          <w:sz w:val="30"/>
          <w:szCs w:val="30"/>
        </w:rPr>
        <w:t>.</w:t>
      </w:r>
    </w:p>
    <w:p w:rsidR="00E229D8" w:rsidRDefault="00E229D8" w:rsidP="00E229D8">
      <w:pPr>
        <w:pStyle w:val="NormalWeb"/>
        <w:shd w:val="clear" w:color="auto" w:fill="FFFFFF"/>
        <w:spacing w:before="0" w:beforeAutospacing="0" w:after="0" w:afterAutospacing="0"/>
        <w:rPr>
          <w:rFonts w:ascii="Proxima Nova" w:hAnsi="Proxima Nova"/>
          <w:color w:val="333343"/>
          <w:sz w:val="30"/>
          <w:szCs w:val="30"/>
        </w:rPr>
      </w:pPr>
      <w:r>
        <w:rPr>
          <w:rFonts w:ascii="Proxima Nova" w:hAnsi="Proxima Nova"/>
          <w:color w:val="333343"/>
          <w:sz w:val="30"/>
          <w:szCs w:val="30"/>
        </w:rPr>
        <w:t xml:space="preserve">An example is a local bakery that sells bread directly to people in the </w:t>
      </w:r>
      <w:proofErr w:type="spellStart"/>
      <w:r>
        <w:rPr>
          <w:rFonts w:ascii="Proxima Nova" w:hAnsi="Proxima Nova"/>
          <w:color w:val="333343"/>
          <w:sz w:val="30"/>
          <w:szCs w:val="30"/>
        </w:rPr>
        <w:t>neighborhood</w:t>
      </w:r>
      <w:proofErr w:type="spellEnd"/>
      <w:r>
        <w:rPr>
          <w:rFonts w:ascii="Proxima Nova" w:hAnsi="Proxima Nova"/>
          <w:color w:val="333343"/>
          <w:sz w:val="30"/>
          <w:szCs w:val="30"/>
        </w:rPr>
        <w:t>.</w:t>
      </w:r>
    </w:p>
    <w:p w:rsidR="00E229D8" w:rsidRDefault="00E229D8" w:rsidP="00E229D8">
      <w:pPr>
        <w:pStyle w:val="NormalWeb"/>
        <w:shd w:val="clear" w:color="auto" w:fill="FFFFFF"/>
        <w:spacing w:before="0" w:beforeAutospacing="0" w:after="300" w:afterAutospacing="0"/>
        <w:rPr>
          <w:rFonts w:ascii="Proxima Nova" w:hAnsi="Proxima Nova"/>
          <w:color w:val="3B556B"/>
          <w:sz w:val="30"/>
          <w:szCs w:val="30"/>
        </w:rPr>
      </w:pPr>
      <w:r>
        <w:rPr>
          <w:rFonts w:ascii="Proxima Nova" w:hAnsi="Proxima Nova"/>
          <w:color w:val="3B556B"/>
          <w:sz w:val="30"/>
          <w:szCs w:val="30"/>
        </w:rPr>
        <w:t>It's hard for companies with a direct channel to scale quickly as a producer is the sole distributor. However, the perks are that they can offer faster delivery service and don't have to pay commissions for </w:t>
      </w:r>
      <w:hyperlink r:id="rId56" w:tgtFrame="_blank" w:history="1">
        <w:r>
          <w:rPr>
            <w:rStyle w:val="Hyperlink"/>
            <w:rFonts w:ascii="Proxima Nova" w:hAnsi="Proxima Nova"/>
            <w:color w:val="007BFF"/>
            <w:sz w:val="30"/>
            <w:szCs w:val="30"/>
          </w:rPr>
          <w:t>intermediaries</w:t>
        </w:r>
      </w:hyperlink>
      <w:r>
        <w:rPr>
          <w:rFonts w:ascii="Proxima Nova" w:hAnsi="Proxima Nova"/>
          <w:color w:val="3B556B"/>
          <w:sz w:val="30"/>
          <w:szCs w:val="30"/>
        </w:rPr>
        <w:t>.</w:t>
      </w:r>
    </w:p>
    <w:p w:rsidR="00E229D8" w:rsidRDefault="00E229D8" w:rsidP="00E229D8">
      <w:pPr>
        <w:pStyle w:val="NormalWeb"/>
        <w:shd w:val="clear" w:color="auto" w:fill="FFFFFF"/>
        <w:spacing w:before="0" w:beforeAutospacing="0" w:after="0" w:afterAutospacing="0"/>
        <w:rPr>
          <w:rFonts w:ascii="Proxima Nova" w:hAnsi="Proxima Nova"/>
          <w:color w:val="1478C8"/>
          <w:sz w:val="30"/>
          <w:szCs w:val="30"/>
        </w:rPr>
      </w:pPr>
      <w:r>
        <w:rPr>
          <w:rFonts w:ascii="Proxima Nova" w:hAnsi="Proxima Nova"/>
          <w:color w:val="1478C8"/>
          <w:sz w:val="30"/>
          <w:szCs w:val="30"/>
        </w:rPr>
        <w:t>A commission is a fee for a service. It is often calculated as a percentage of the total </w:t>
      </w:r>
      <w:hyperlink r:id="rId57" w:tgtFrame="_blank" w:history="1">
        <w:r>
          <w:rPr>
            <w:rStyle w:val="Hyperlink"/>
            <w:rFonts w:ascii="Proxima Nova" w:hAnsi="Proxima Nova"/>
            <w:color w:val="007BFF"/>
            <w:sz w:val="30"/>
            <w:szCs w:val="30"/>
          </w:rPr>
          <w:t>cost</w:t>
        </w:r>
      </w:hyperlink>
      <w:r>
        <w:rPr>
          <w:rFonts w:ascii="Proxima Nova" w:hAnsi="Proxima Nova"/>
          <w:color w:val="1478C8"/>
          <w:sz w:val="30"/>
          <w:szCs w:val="30"/>
        </w:rPr>
        <w:t>.</w:t>
      </w:r>
    </w:p>
    <w:p w:rsidR="00E229D8" w:rsidRDefault="00E229D8" w:rsidP="00E229D8">
      <w:pPr>
        <w:pStyle w:val="Heading3"/>
        <w:shd w:val="clear" w:color="auto" w:fill="FFFFFF"/>
        <w:spacing w:before="0" w:beforeAutospacing="0" w:after="90" w:afterAutospacing="0"/>
        <w:rPr>
          <w:rFonts w:ascii="Proxima Nova" w:hAnsi="Proxima Nova"/>
          <w:color w:val="10324C"/>
          <w:spacing w:val="-5"/>
          <w:sz w:val="36"/>
          <w:szCs w:val="36"/>
        </w:rPr>
      </w:pPr>
      <w:r>
        <w:rPr>
          <w:rFonts w:ascii="Proxima Nova" w:hAnsi="Proxima Nova"/>
          <w:color w:val="10324C"/>
          <w:spacing w:val="-5"/>
          <w:sz w:val="36"/>
          <w:szCs w:val="36"/>
        </w:rPr>
        <w:lastRenderedPageBreak/>
        <w:t>Stop procrastinating with our smart planner features for Distribution Decisions</w:t>
      </w:r>
    </w:p>
    <w:p w:rsidR="00E229D8" w:rsidRDefault="00E229D8" w:rsidP="00E229D8">
      <w:pPr>
        <w:pStyle w:val="NormalWeb"/>
        <w:shd w:val="clear" w:color="auto" w:fill="FFFFFF"/>
        <w:spacing w:before="0" w:beforeAutospacing="0"/>
        <w:rPr>
          <w:rFonts w:ascii="Proxima Nova" w:hAnsi="Proxima Nova"/>
          <w:color w:val="3B556B"/>
          <w:sz w:val="30"/>
          <w:szCs w:val="30"/>
        </w:rPr>
      </w:pPr>
      <w:proofErr w:type="spellStart"/>
      <w:r>
        <w:rPr>
          <w:rFonts w:ascii="Proxima Nova" w:hAnsi="Proxima Nova"/>
          <w:color w:val="3B556B"/>
          <w:sz w:val="30"/>
          <w:szCs w:val="30"/>
        </w:rPr>
        <w:t>StudySmarter</w:t>
      </w:r>
      <w:proofErr w:type="spellEnd"/>
      <w:r>
        <w:rPr>
          <w:rFonts w:ascii="Proxima Nova" w:hAnsi="Proxima Nova"/>
          <w:color w:val="3B556B"/>
          <w:sz w:val="30"/>
          <w:szCs w:val="30"/>
        </w:rPr>
        <w:t xml:space="preserve"> FREE web and mobile app</w:t>
      </w:r>
    </w:p>
    <w:p w:rsidR="00E229D8" w:rsidRDefault="00E229D8" w:rsidP="00E229D8">
      <w:pPr>
        <w:pStyle w:val="Heading3"/>
        <w:shd w:val="clear" w:color="auto" w:fill="FFFFFF"/>
        <w:spacing w:before="360" w:beforeAutospacing="0" w:after="300" w:afterAutospacing="0"/>
        <w:rPr>
          <w:rFonts w:ascii="Proxima Nova" w:hAnsi="Proxima Nova"/>
          <w:color w:val="10324C"/>
          <w:spacing w:val="-5"/>
          <w:sz w:val="39"/>
          <w:szCs w:val="39"/>
        </w:rPr>
      </w:pPr>
      <w:r>
        <w:rPr>
          <w:rFonts w:ascii="Proxima Nova" w:hAnsi="Proxima Nova"/>
          <w:color w:val="10324C"/>
          <w:spacing w:val="-5"/>
          <w:sz w:val="39"/>
          <w:szCs w:val="39"/>
        </w:rPr>
        <w:t>Indirect selling</w:t>
      </w:r>
    </w:p>
    <w:p w:rsidR="00E229D8" w:rsidRDefault="00E229D8" w:rsidP="00E229D8">
      <w:pPr>
        <w:pStyle w:val="NormalWeb"/>
        <w:shd w:val="clear" w:color="auto" w:fill="FFFFFF"/>
        <w:spacing w:before="0" w:beforeAutospacing="0" w:after="300" w:afterAutospacing="0"/>
        <w:rPr>
          <w:rFonts w:ascii="Proxima Nova" w:hAnsi="Proxima Nova"/>
          <w:color w:val="3B556B"/>
          <w:sz w:val="30"/>
          <w:szCs w:val="30"/>
        </w:rPr>
      </w:pPr>
      <w:r>
        <w:rPr>
          <w:rFonts w:ascii="Proxima Nova" w:hAnsi="Proxima Nova"/>
          <w:color w:val="3B556B"/>
          <w:sz w:val="30"/>
          <w:szCs w:val="30"/>
        </w:rPr>
        <w:t>In indirect distribution channels, products are delivered by </w:t>
      </w:r>
      <w:hyperlink r:id="rId58" w:tgtFrame="_blank" w:history="1">
        <w:r>
          <w:rPr>
            <w:rStyle w:val="Hyperlink"/>
            <w:rFonts w:ascii="Proxima Nova" w:hAnsi="Proxima Nova"/>
            <w:b/>
            <w:bCs/>
            <w:color w:val="007BFF"/>
            <w:sz w:val="30"/>
            <w:szCs w:val="30"/>
          </w:rPr>
          <w:t>intermediaries</w:t>
        </w:r>
      </w:hyperlink>
      <w:r>
        <w:rPr>
          <w:rFonts w:ascii="Proxima Nova" w:hAnsi="Proxima Nova"/>
          <w:color w:val="3B556B"/>
          <w:sz w:val="30"/>
          <w:szCs w:val="30"/>
        </w:rPr>
        <w:t>. These </w:t>
      </w:r>
      <w:hyperlink r:id="rId59" w:tgtFrame="_blank" w:history="1">
        <w:r>
          <w:rPr>
            <w:rStyle w:val="Hyperlink"/>
            <w:rFonts w:ascii="Proxima Nova" w:hAnsi="Proxima Nova"/>
            <w:color w:val="007BFF"/>
            <w:sz w:val="30"/>
            <w:szCs w:val="30"/>
          </w:rPr>
          <w:t>intermediaries</w:t>
        </w:r>
      </w:hyperlink>
      <w:r>
        <w:rPr>
          <w:rFonts w:ascii="Proxima Nova" w:hAnsi="Proxima Nova"/>
          <w:color w:val="3B556B"/>
          <w:sz w:val="30"/>
          <w:szCs w:val="30"/>
        </w:rPr>
        <w:t> can be wholesalers, retailers, or brokers.</w:t>
      </w:r>
    </w:p>
    <w:p w:rsidR="00E229D8" w:rsidRDefault="00E229D8" w:rsidP="00E229D8">
      <w:pPr>
        <w:pStyle w:val="NormalWeb"/>
        <w:shd w:val="clear" w:color="auto" w:fill="FFFFFF"/>
        <w:spacing w:before="0" w:beforeAutospacing="0" w:after="0" w:afterAutospacing="0"/>
        <w:rPr>
          <w:rFonts w:ascii="Proxima Nova" w:hAnsi="Proxima Nova"/>
          <w:color w:val="333343"/>
          <w:sz w:val="30"/>
          <w:szCs w:val="30"/>
        </w:rPr>
      </w:pPr>
      <w:r>
        <w:rPr>
          <w:rFonts w:ascii="Proxima Nova" w:hAnsi="Proxima Nova"/>
          <w:color w:val="333343"/>
          <w:sz w:val="30"/>
          <w:szCs w:val="30"/>
        </w:rPr>
        <w:t>An example is a chocolate maker distributing chocolates in grocery stores.</w:t>
      </w:r>
    </w:p>
    <w:p w:rsidR="00E229D8" w:rsidRDefault="00E229D8" w:rsidP="00E229D8">
      <w:pPr>
        <w:pStyle w:val="NormalWeb"/>
        <w:shd w:val="clear" w:color="auto" w:fill="FFFFFF"/>
        <w:spacing w:before="0" w:beforeAutospacing="0" w:after="300" w:afterAutospacing="0"/>
        <w:rPr>
          <w:rFonts w:ascii="Proxima Nova" w:hAnsi="Proxima Nova"/>
          <w:color w:val="3B556B"/>
          <w:sz w:val="30"/>
          <w:szCs w:val="30"/>
        </w:rPr>
      </w:pPr>
      <w:r>
        <w:rPr>
          <w:rFonts w:ascii="Proxima Nova" w:hAnsi="Proxima Nova"/>
          <w:color w:val="3B556B"/>
          <w:sz w:val="30"/>
          <w:szCs w:val="30"/>
        </w:rPr>
        <w:t>The indirect distribution offers a wider customer reach while saving the producer a lot of time and effort in distribution. However, manufacturers will have less control over the selling process and must split pay commissions to intermediaries.</w:t>
      </w:r>
    </w:p>
    <w:p w:rsidR="00E229D8" w:rsidRDefault="00E229D8" w:rsidP="00E229D8">
      <w:pPr>
        <w:pStyle w:val="Heading3"/>
        <w:shd w:val="clear" w:color="auto" w:fill="FFFFFF"/>
        <w:spacing w:before="750" w:beforeAutospacing="0" w:after="300" w:afterAutospacing="0"/>
        <w:rPr>
          <w:rFonts w:ascii="Proxima Nova" w:hAnsi="Proxima Nova"/>
          <w:color w:val="10324C"/>
          <w:spacing w:val="-5"/>
          <w:sz w:val="39"/>
          <w:szCs w:val="39"/>
        </w:rPr>
      </w:pPr>
      <w:r>
        <w:rPr>
          <w:rFonts w:ascii="Proxima Nova" w:hAnsi="Proxima Nova"/>
          <w:color w:val="10324C"/>
          <w:spacing w:val="-5"/>
          <w:sz w:val="39"/>
          <w:szCs w:val="39"/>
        </w:rPr>
        <w:t>Dual distribution</w:t>
      </w:r>
    </w:p>
    <w:p w:rsidR="00E229D8" w:rsidRDefault="00E229D8" w:rsidP="00E229D8">
      <w:pPr>
        <w:pStyle w:val="NormalWeb"/>
        <w:shd w:val="clear" w:color="auto" w:fill="FFFFFF"/>
        <w:spacing w:before="0" w:beforeAutospacing="0" w:after="300" w:afterAutospacing="0"/>
        <w:rPr>
          <w:rFonts w:ascii="Proxima Nova" w:hAnsi="Proxima Nova"/>
          <w:color w:val="3B556B"/>
          <w:sz w:val="30"/>
          <w:szCs w:val="30"/>
        </w:rPr>
      </w:pPr>
      <w:r>
        <w:rPr>
          <w:rFonts w:ascii="Proxima Nova" w:hAnsi="Proxima Nova"/>
          <w:color w:val="3B556B"/>
          <w:sz w:val="30"/>
          <w:szCs w:val="30"/>
        </w:rPr>
        <w:t>Dual distribution is the combined strategy of direct selling and selling through intermediaries to maximize product reach.</w:t>
      </w:r>
    </w:p>
    <w:p w:rsidR="00E229D8" w:rsidRDefault="00E229D8" w:rsidP="00E229D8">
      <w:pPr>
        <w:pStyle w:val="NormalWeb"/>
        <w:shd w:val="clear" w:color="auto" w:fill="FFFFFF"/>
        <w:spacing w:before="0" w:beforeAutospacing="0" w:after="0" w:afterAutospacing="0"/>
        <w:rPr>
          <w:rFonts w:ascii="Proxima Nova" w:hAnsi="Proxima Nova"/>
          <w:color w:val="333343"/>
          <w:sz w:val="30"/>
          <w:szCs w:val="30"/>
        </w:rPr>
      </w:pPr>
      <w:r>
        <w:rPr>
          <w:rFonts w:ascii="Proxima Nova" w:hAnsi="Proxima Nova"/>
          <w:color w:val="333343"/>
          <w:sz w:val="30"/>
          <w:szCs w:val="30"/>
        </w:rPr>
        <w:t>An example is M&amp;M chocolate which can be purchased at both M&amp;M's own stores and retailers like supermarkets, department stores, gas stations, etc.</w:t>
      </w:r>
    </w:p>
    <w:p w:rsidR="00E229D8" w:rsidRDefault="00E229D8" w:rsidP="00E229D8">
      <w:pPr>
        <w:pStyle w:val="Heading3"/>
        <w:shd w:val="clear" w:color="auto" w:fill="FFFFFF"/>
        <w:spacing w:before="0" w:beforeAutospacing="0" w:after="90" w:afterAutospacing="0"/>
        <w:rPr>
          <w:rFonts w:ascii="Proxima Nova" w:hAnsi="Proxima Nova"/>
          <w:color w:val="10324C"/>
          <w:spacing w:val="-5"/>
          <w:sz w:val="36"/>
          <w:szCs w:val="36"/>
        </w:rPr>
      </w:pPr>
      <w:r>
        <w:rPr>
          <w:rFonts w:ascii="Proxima Nova" w:hAnsi="Proxima Nova"/>
          <w:color w:val="10324C"/>
          <w:spacing w:val="-5"/>
          <w:sz w:val="36"/>
          <w:szCs w:val="36"/>
        </w:rPr>
        <w:t>Everything you'll need for your studies in one place for Distribution Decisions</w:t>
      </w:r>
    </w:p>
    <w:p w:rsidR="00E229D8" w:rsidRDefault="00E229D8" w:rsidP="00E229D8">
      <w:pPr>
        <w:pStyle w:val="NormalWeb"/>
        <w:shd w:val="clear" w:color="auto" w:fill="FFFFFF"/>
        <w:spacing w:before="0" w:beforeAutospacing="0"/>
        <w:rPr>
          <w:rFonts w:ascii="Proxima Nova" w:hAnsi="Proxima Nova"/>
          <w:color w:val="3B556B"/>
          <w:sz w:val="30"/>
          <w:szCs w:val="30"/>
        </w:rPr>
      </w:pPr>
      <w:proofErr w:type="spellStart"/>
      <w:r>
        <w:rPr>
          <w:rFonts w:ascii="Proxima Nova" w:hAnsi="Proxima Nova"/>
          <w:color w:val="3B556B"/>
          <w:sz w:val="30"/>
          <w:szCs w:val="30"/>
        </w:rPr>
        <w:t>StudySmarter</w:t>
      </w:r>
      <w:proofErr w:type="spellEnd"/>
      <w:r>
        <w:rPr>
          <w:rFonts w:ascii="Proxima Nova" w:hAnsi="Proxima Nova"/>
          <w:color w:val="3B556B"/>
          <w:sz w:val="30"/>
          <w:szCs w:val="30"/>
        </w:rPr>
        <w:t xml:space="preserve"> FREE web and mobile app</w:t>
      </w:r>
    </w:p>
    <w:p w:rsidR="00E229D8" w:rsidRDefault="00E229D8" w:rsidP="00E229D8">
      <w:pPr>
        <w:pStyle w:val="Heading3"/>
        <w:shd w:val="clear" w:color="auto" w:fill="FFFFFF"/>
        <w:spacing w:before="360" w:beforeAutospacing="0" w:after="300" w:afterAutospacing="0"/>
        <w:rPr>
          <w:rFonts w:ascii="Proxima Nova" w:hAnsi="Proxima Nova"/>
          <w:color w:val="10324C"/>
          <w:spacing w:val="-5"/>
          <w:sz w:val="39"/>
          <w:szCs w:val="39"/>
        </w:rPr>
      </w:pPr>
      <w:r>
        <w:rPr>
          <w:rFonts w:ascii="Proxima Nova" w:hAnsi="Proxima Nova"/>
          <w:color w:val="10324C"/>
          <w:spacing w:val="-5"/>
          <w:sz w:val="39"/>
          <w:szCs w:val="39"/>
        </w:rPr>
        <w:t>Reverse channel distribution</w:t>
      </w:r>
    </w:p>
    <w:p w:rsidR="00E229D8" w:rsidRDefault="00E229D8" w:rsidP="00E229D8">
      <w:pPr>
        <w:pStyle w:val="NormalWeb"/>
        <w:shd w:val="clear" w:color="auto" w:fill="FFFFFF"/>
        <w:spacing w:before="0" w:beforeAutospacing="0" w:after="300" w:afterAutospacing="0"/>
        <w:rPr>
          <w:rFonts w:ascii="Proxima Nova" w:hAnsi="Proxima Nova"/>
          <w:color w:val="3B556B"/>
          <w:sz w:val="30"/>
          <w:szCs w:val="30"/>
        </w:rPr>
      </w:pPr>
      <w:r>
        <w:rPr>
          <w:rFonts w:ascii="Proxima Nova" w:hAnsi="Proxima Nova"/>
          <w:color w:val="3B556B"/>
          <w:sz w:val="30"/>
          <w:szCs w:val="30"/>
        </w:rPr>
        <w:t>Reverse channel distribution is the channel where products flow from consumers back to retailers and manufacturers.</w:t>
      </w:r>
    </w:p>
    <w:p w:rsidR="00E229D8" w:rsidRDefault="00E229D8" w:rsidP="00E229D8">
      <w:pPr>
        <w:pStyle w:val="NormalWeb"/>
        <w:shd w:val="clear" w:color="auto" w:fill="FFFFFF"/>
        <w:spacing w:before="0" w:beforeAutospacing="0" w:after="0" w:afterAutospacing="0"/>
        <w:rPr>
          <w:rFonts w:ascii="Proxima Nova" w:hAnsi="Proxima Nova"/>
          <w:color w:val="333343"/>
          <w:sz w:val="30"/>
          <w:szCs w:val="30"/>
        </w:rPr>
      </w:pPr>
      <w:r>
        <w:rPr>
          <w:rFonts w:ascii="Proxima Nova" w:hAnsi="Proxima Nova"/>
          <w:color w:val="333343"/>
          <w:sz w:val="30"/>
          <w:szCs w:val="30"/>
        </w:rPr>
        <w:t>Examples of reverse channels include containers (e.g. bottles, wine glasses) being returned to the store after use, and faulty products being recalled (withdrawn from the market).</w:t>
      </w:r>
    </w:p>
    <w:p w:rsidR="00C42A46" w:rsidRDefault="00C42A46"/>
    <w:sectPr w:rsidR="00C42A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AEF" w:rsidRDefault="006C3AEF" w:rsidP="00E229D8">
      <w:pPr>
        <w:spacing w:after="0" w:line="240" w:lineRule="auto"/>
      </w:pPr>
      <w:r>
        <w:separator/>
      </w:r>
    </w:p>
  </w:endnote>
  <w:endnote w:type="continuationSeparator" w:id="0">
    <w:p w:rsidR="006C3AEF" w:rsidRDefault="006C3AEF" w:rsidP="00E22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 Nov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AEF" w:rsidRDefault="006C3AEF" w:rsidP="00E229D8">
      <w:pPr>
        <w:spacing w:after="0" w:line="240" w:lineRule="auto"/>
      </w:pPr>
      <w:r>
        <w:separator/>
      </w:r>
    </w:p>
  </w:footnote>
  <w:footnote w:type="continuationSeparator" w:id="0">
    <w:p w:rsidR="006C3AEF" w:rsidRDefault="006C3AEF" w:rsidP="00E229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E0692"/>
    <w:multiLevelType w:val="multilevel"/>
    <w:tmpl w:val="990C0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1617E8"/>
    <w:multiLevelType w:val="multilevel"/>
    <w:tmpl w:val="9518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FE4B2A"/>
    <w:multiLevelType w:val="multilevel"/>
    <w:tmpl w:val="AC1C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D462AA"/>
    <w:multiLevelType w:val="multilevel"/>
    <w:tmpl w:val="E468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0A50C9"/>
    <w:multiLevelType w:val="multilevel"/>
    <w:tmpl w:val="C668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144E1F"/>
    <w:multiLevelType w:val="multilevel"/>
    <w:tmpl w:val="7030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DE4F4B"/>
    <w:multiLevelType w:val="multilevel"/>
    <w:tmpl w:val="7A2E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DD79EA"/>
    <w:multiLevelType w:val="multilevel"/>
    <w:tmpl w:val="8F94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AE1AAD"/>
    <w:multiLevelType w:val="multilevel"/>
    <w:tmpl w:val="479C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3B7957"/>
    <w:multiLevelType w:val="multilevel"/>
    <w:tmpl w:val="8594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8"/>
  </w:num>
  <w:num w:numId="4">
    <w:abstractNumId w:val="7"/>
  </w:num>
  <w:num w:numId="5">
    <w:abstractNumId w:val="9"/>
  </w:num>
  <w:num w:numId="6">
    <w:abstractNumId w:val="3"/>
  </w:num>
  <w:num w:numId="7">
    <w:abstractNumId w:val="6"/>
  </w:num>
  <w:num w:numId="8">
    <w:abstractNumId w:val="2"/>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CB5"/>
    <w:rsid w:val="004C6DE2"/>
    <w:rsid w:val="00672397"/>
    <w:rsid w:val="006C3AEF"/>
    <w:rsid w:val="00761CB5"/>
    <w:rsid w:val="00A60343"/>
    <w:rsid w:val="00B81CFD"/>
    <w:rsid w:val="00C11B47"/>
    <w:rsid w:val="00C42A46"/>
    <w:rsid w:val="00E229D8"/>
    <w:rsid w:val="00F77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1C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61C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61C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61CB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CB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61CB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61CB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61CB5"/>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761CB5"/>
    <w:rPr>
      <w:color w:val="0000FF"/>
      <w:u w:val="single"/>
    </w:rPr>
  </w:style>
  <w:style w:type="character" w:customStyle="1" w:styleId="text-wrap">
    <w:name w:val="text-wrap"/>
    <w:basedOn w:val="DefaultParagraphFont"/>
    <w:rsid w:val="00761CB5"/>
  </w:style>
  <w:style w:type="character" w:customStyle="1" w:styleId="elementor-button-content-wrapper">
    <w:name w:val="elementor-button-content-wrapper"/>
    <w:basedOn w:val="DefaultParagraphFont"/>
    <w:rsid w:val="00761CB5"/>
  </w:style>
  <w:style w:type="character" w:customStyle="1" w:styleId="elementor-button-text">
    <w:name w:val="elementor-button-text"/>
    <w:basedOn w:val="DefaultParagraphFont"/>
    <w:rsid w:val="00761CB5"/>
  </w:style>
  <w:style w:type="paragraph" w:styleId="NormalWeb">
    <w:name w:val="Normal (Web)"/>
    <w:basedOn w:val="Normal"/>
    <w:uiPriority w:val="99"/>
    <w:semiHidden/>
    <w:unhideWhenUsed/>
    <w:rsid w:val="00761C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761CB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61CB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761CB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61CB5"/>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761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CB5"/>
    <w:rPr>
      <w:rFonts w:ascii="Tahoma" w:hAnsi="Tahoma" w:cs="Tahoma"/>
      <w:sz w:val="16"/>
      <w:szCs w:val="16"/>
    </w:rPr>
  </w:style>
  <w:style w:type="character" w:customStyle="1" w:styleId="ezoic-ad">
    <w:name w:val="ezoic-ad"/>
    <w:basedOn w:val="DefaultParagraphFont"/>
    <w:rsid w:val="00B81CFD"/>
  </w:style>
  <w:style w:type="character" w:customStyle="1" w:styleId="os-title-label">
    <w:name w:val="os-title-label"/>
    <w:basedOn w:val="DefaultParagraphFont"/>
    <w:rsid w:val="00F7773C"/>
  </w:style>
  <w:style w:type="character" w:customStyle="1" w:styleId="os-number">
    <w:name w:val="os-number"/>
    <w:basedOn w:val="DefaultParagraphFont"/>
    <w:rsid w:val="00F7773C"/>
  </w:style>
  <w:style w:type="character" w:customStyle="1" w:styleId="os-caption">
    <w:name w:val="os-caption"/>
    <w:basedOn w:val="DefaultParagraphFont"/>
    <w:rsid w:val="00F7773C"/>
  </w:style>
  <w:style w:type="character" w:styleId="Strong">
    <w:name w:val="Strong"/>
    <w:basedOn w:val="DefaultParagraphFont"/>
    <w:uiPriority w:val="22"/>
    <w:qFormat/>
    <w:rsid w:val="00E229D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1C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61C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61C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61CB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CB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61CB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61CB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61CB5"/>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761CB5"/>
    <w:rPr>
      <w:color w:val="0000FF"/>
      <w:u w:val="single"/>
    </w:rPr>
  </w:style>
  <w:style w:type="character" w:customStyle="1" w:styleId="text-wrap">
    <w:name w:val="text-wrap"/>
    <w:basedOn w:val="DefaultParagraphFont"/>
    <w:rsid w:val="00761CB5"/>
  </w:style>
  <w:style w:type="character" w:customStyle="1" w:styleId="elementor-button-content-wrapper">
    <w:name w:val="elementor-button-content-wrapper"/>
    <w:basedOn w:val="DefaultParagraphFont"/>
    <w:rsid w:val="00761CB5"/>
  </w:style>
  <w:style w:type="character" w:customStyle="1" w:styleId="elementor-button-text">
    <w:name w:val="elementor-button-text"/>
    <w:basedOn w:val="DefaultParagraphFont"/>
    <w:rsid w:val="00761CB5"/>
  </w:style>
  <w:style w:type="paragraph" w:styleId="NormalWeb">
    <w:name w:val="Normal (Web)"/>
    <w:basedOn w:val="Normal"/>
    <w:uiPriority w:val="99"/>
    <w:semiHidden/>
    <w:unhideWhenUsed/>
    <w:rsid w:val="00761C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761CB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61CB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761CB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61CB5"/>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761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CB5"/>
    <w:rPr>
      <w:rFonts w:ascii="Tahoma" w:hAnsi="Tahoma" w:cs="Tahoma"/>
      <w:sz w:val="16"/>
      <w:szCs w:val="16"/>
    </w:rPr>
  </w:style>
  <w:style w:type="character" w:customStyle="1" w:styleId="ezoic-ad">
    <w:name w:val="ezoic-ad"/>
    <w:basedOn w:val="DefaultParagraphFont"/>
    <w:rsid w:val="00B81CFD"/>
  </w:style>
  <w:style w:type="character" w:customStyle="1" w:styleId="os-title-label">
    <w:name w:val="os-title-label"/>
    <w:basedOn w:val="DefaultParagraphFont"/>
    <w:rsid w:val="00F7773C"/>
  </w:style>
  <w:style w:type="character" w:customStyle="1" w:styleId="os-number">
    <w:name w:val="os-number"/>
    <w:basedOn w:val="DefaultParagraphFont"/>
    <w:rsid w:val="00F7773C"/>
  </w:style>
  <w:style w:type="character" w:customStyle="1" w:styleId="os-caption">
    <w:name w:val="os-caption"/>
    <w:basedOn w:val="DefaultParagraphFont"/>
    <w:rsid w:val="00F7773C"/>
  </w:style>
  <w:style w:type="character" w:styleId="Strong">
    <w:name w:val="Strong"/>
    <w:basedOn w:val="DefaultParagraphFont"/>
    <w:uiPriority w:val="22"/>
    <w:qFormat/>
    <w:rsid w:val="00E229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252938">
      <w:bodyDiv w:val="1"/>
      <w:marLeft w:val="0"/>
      <w:marRight w:val="0"/>
      <w:marTop w:val="0"/>
      <w:marBottom w:val="0"/>
      <w:divBdr>
        <w:top w:val="none" w:sz="0" w:space="0" w:color="auto"/>
        <w:left w:val="none" w:sz="0" w:space="0" w:color="auto"/>
        <w:bottom w:val="none" w:sz="0" w:space="0" w:color="auto"/>
        <w:right w:val="none" w:sz="0" w:space="0" w:color="auto"/>
      </w:divBdr>
    </w:div>
    <w:div w:id="324169655">
      <w:bodyDiv w:val="1"/>
      <w:marLeft w:val="0"/>
      <w:marRight w:val="0"/>
      <w:marTop w:val="0"/>
      <w:marBottom w:val="0"/>
      <w:divBdr>
        <w:top w:val="none" w:sz="0" w:space="0" w:color="auto"/>
        <w:left w:val="none" w:sz="0" w:space="0" w:color="auto"/>
        <w:bottom w:val="none" w:sz="0" w:space="0" w:color="auto"/>
        <w:right w:val="none" w:sz="0" w:space="0" w:color="auto"/>
      </w:divBdr>
      <w:divsChild>
        <w:div w:id="1537810802">
          <w:marLeft w:val="0"/>
          <w:marRight w:val="0"/>
          <w:marTop w:val="0"/>
          <w:marBottom w:val="0"/>
          <w:divBdr>
            <w:top w:val="none" w:sz="0" w:space="0" w:color="auto"/>
            <w:left w:val="none" w:sz="0" w:space="0" w:color="auto"/>
            <w:bottom w:val="none" w:sz="0" w:space="0" w:color="auto"/>
            <w:right w:val="none" w:sz="0" w:space="0" w:color="auto"/>
          </w:divBdr>
        </w:div>
        <w:div w:id="1457525427">
          <w:marLeft w:val="0"/>
          <w:marRight w:val="0"/>
          <w:marTop w:val="1200"/>
          <w:marBottom w:val="1200"/>
          <w:divBdr>
            <w:top w:val="none" w:sz="0" w:space="0" w:color="auto"/>
            <w:left w:val="none" w:sz="0" w:space="0" w:color="auto"/>
            <w:bottom w:val="none" w:sz="0" w:space="0" w:color="auto"/>
            <w:right w:val="none" w:sz="0" w:space="0" w:color="auto"/>
          </w:divBdr>
          <w:divsChild>
            <w:div w:id="1640499279">
              <w:marLeft w:val="0"/>
              <w:marRight w:val="0"/>
              <w:marTop w:val="0"/>
              <w:marBottom w:val="0"/>
              <w:divBdr>
                <w:top w:val="none" w:sz="0" w:space="0" w:color="auto"/>
                <w:left w:val="none" w:sz="0" w:space="0" w:color="auto"/>
                <w:bottom w:val="none" w:sz="0" w:space="0" w:color="auto"/>
                <w:right w:val="none" w:sz="0" w:space="0" w:color="auto"/>
              </w:divBdr>
            </w:div>
          </w:divsChild>
        </w:div>
        <w:div w:id="1617759163">
          <w:marLeft w:val="0"/>
          <w:marRight w:val="0"/>
          <w:marTop w:val="0"/>
          <w:marBottom w:val="0"/>
          <w:divBdr>
            <w:top w:val="none" w:sz="0" w:space="0" w:color="auto"/>
            <w:left w:val="none" w:sz="0" w:space="0" w:color="auto"/>
            <w:bottom w:val="none" w:sz="0" w:space="0" w:color="auto"/>
            <w:right w:val="none" w:sz="0" w:space="0" w:color="auto"/>
          </w:divBdr>
        </w:div>
        <w:div w:id="444157427">
          <w:marLeft w:val="0"/>
          <w:marRight w:val="0"/>
          <w:marTop w:val="0"/>
          <w:marBottom w:val="0"/>
          <w:divBdr>
            <w:top w:val="single" w:sz="6" w:space="0" w:color="E1E5EC"/>
            <w:left w:val="none" w:sz="0" w:space="0" w:color="auto"/>
            <w:bottom w:val="none" w:sz="0" w:space="0" w:color="auto"/>
            <w:right w:val="none" w:sz="0" w:space="0" w:color="auto"/>
          </w:divBdr>
        </w:div>
        <w:div w:id="1718167184">
          <w:marLeft w:val="0"/>
          <w:marRight w:val="0"/>
          <w:marTop w:val="1200"/>
          <w:marBottom w:val="1200"/>
          <w:divBdr>
            <w:top w:val="none" w:sz="0" w:space="0" w:color="auto"/>
            <w:left w:val="none" w:sz="0" w:space="0" w:color="auto"/>
            <w:bottom w:val="none" w:sz="0" w:space="0" w:color="auto"/>
            <w:right w:val="none" w:sz="0" w:space="0" w:color="auto"/>
          </w:divBdr>
          <w:divsChild>
            <w:div w:id="197282367">
              <w:marLeft w:val="0"/>
              <w:marRight w:val="0"/>
              <w:marTop w:val="0"/>
              <w:marBottom w:val="0"/>
              <w:divBdr>
                <w:top w:val="none" w:sz="0" w:space="0" w:color="auto"/>
                <w:left w:val="none" w:sz="0" w:space="0" w:color="auto"/>
                <w:bottom w:val="none" w:sz="0" w:space="0" w:color="auto"/>
                <w:right w:val="none" w:sz="0" w:space="0" w:color="auto"/>
              </w:divBdr>
            </w:div>
          </w:divsChild>
        </w:div>
        <w:div w:id="2048412656">
          <w:marLeft w:val="0"/>
          <w:marRight w:val="0"/>
          <w:marTop w:val="0"/>
          <w:marBottom w:val="0"/>
          <w:divBdr>
            <w:top w:val="none" w:sz="0" w:space="0" w:color="auto"/>
            <w:left w:val="none" w:sz="0" w:space="0" w:color="auto"/>
            <w:bottom w:val="none" w:sz="0" w:space="0" w:color="auto"/>
            <w:right w:val="none" w:sz="0" w:space="0" w:color="auto"/>
          </w:divBdr>
        </w:div>
        <w:div w:id="1436287641">
          <w:marLeft w:val="0"/>
          <w:marRight w:val="0"/>
          <w:marTop w:val="0"/>
          <w:marBottom w:val="0"/>
          <w:divBdr>
            <w:top w:val="none" w:sz="0" w:space="0" w:color="auto"/>
            <w:left w:val="none" w:sz="0" w:space="0" w:color="auto"/>
            <w:bottom w:val="none" w:sz="0" w:space="0" w:color="auto"/>
            <w:right w:val="none" w:sz="0" w:space="0" w:color="auto"/>
          </w:divBdr>
        </w:div>
        <w:div w:id="1896164290">
          <w:marLeft w:val="0"/>
          <w:marRight w:val="0"/>
          <w:marTop w:val="1200"/>
          <w:marBottom w:val="1200"/>
          <w:divBdr>
            <w:top w:val="none" w:sz="0" w:space="0" w:color="auto"/>
            <w:left w:val="none" w:sz="0" w:space="0" w:color="auto"/>
            <w:bottom w:val="none" w:sz="0" w:space="0" w:color="auto"/>
            <w:right w:val="none" w:sz="0" w:space="0" w:color="auto"/>
          </w:divBdr>
          <w:divsChild>
            <w:div w:id="648173093">
              <w:marLeft w:val="0"/>
              <w:marRight w:val="0"/>
              <w:marTop w:val="0"/>
              <w:marBottom w:val="0"/>
              <w:divBdr>
                <w:top w:val="none" w:sz="0" w:space="0" w:color="auto"/>
                <w:left w:val="none" w:sz="0" w:space="0" w:color="auto"/>
                <w:bottom w:val="none" w:sz="0" w:space="0" w:color="auto"/>
                <w:right w:val="none" w:sz="0" w:space="0" w:color="auto"/>
              </w:divBdr>
            </w:div>
          </w:divsChild>
        </w:div>
        <w:div w:id="1390961645">
          <w:marLeft w:val="0"/>
          <w:marRight w:val="0"/>
          <w:marTop w:val="0"/>
          <w:marBottom w:val="0"/>
          <w:divBdr>
            <w:top w:val="none" w:sz="0" w:space="0" w:color="auto"/>
            <w:left w:val="none" w:sz="0" w:space="0" w:color="auto"/>
            <w:bottom w:val="none" w:sz="0" w:space="0" w:color="auto"/>
            <w:right w:val="none" w:sz="0" w:space="0" w:color="auto"/>
          </w:divBdr>
        </w:div>
      </w:divsChild>
    </w:div>
    <w:div w:id="671222906">
      <w:bodyDiv w:val="1"/>
      <w:marLeft w:val="0"/>
      <w:marRight w:val="0"/>
      <w:marTop w:val="0"/>
      <w:marBottom w:val="0"/>
      <w:divBdr>
        <w:top w:val="none" w:sz="0" w:space="0" w:color="auto"/>
        <w:left w:val="none" w:sz="0" w:space="0" w:color="auto"/>
        <w:bottom w:val="none" w:sz="0" w:space="0" w:color="auto"/>
        <w:right w:val="none" w:sz="0" w:space="0" w:color="auto"/>
      </w:divBdr>
      <w:divsChild>
        <w:div w:id="946275420">
          <w:marLeft w:val="0"/>
          <w:marRight w:val="0"/>
          <w:marTop w:val="0"/>
          <w:marBottom w:val="0"/>
          <w:divBdr>
            <w:top w:val="none" w:sz="0" w:space="0" w:color="auto"/>
            <w:left w:val="none" w:sz="0" w:space="0" w:color="auto"/>
            <w:bottom w:val="none" w:sz="0" w:space="0" w:color="auto"/>
            <w:right w:val="none" w:sz="0" w:space="0" w:color="auto"/>
          </w:divBdr>
        </w:div>
        <w:div w:id="143788082">
          <w:marLeft w:val="0"/>
          <w:marRight w:val="0"/>
          <w:marTop w:val="0"/>
          <w:marBottom w:val="0"/>
          <w:divBdr>
            <w:top w:val="none" w:sz="0" w:space="0" w:color="auto"/>
            <w:left w:val="none" w:sz="0" w:space="0" w:color="auto"/>
            <w:bottom w:val="none" w:sz="0" w:space="0" w:color="auto"/>
            <w:right w:val="none" w:sz="0" w:space="0" w:color="auto"/>
          </w:divBdr>
          <w:divsChild>
            <w:div w:id="485627005">
              <w:marLeft w:val="0"/>
              <w:marRight w:val="0"/>
              <w:marTop w:val="0"/>
              <w:marBottom w:val="0"/>
              <w:divBdr>
                <w:top w:val="none" w:sz="0" w:space="0" w:color="auto"/>
                <w:left w:val="none" w:sz="0" w:space="0" w:color="auto"/>
                <w:bottom w:val="none" w:sz="0" w:space="0" w:color="auto"/>
                <w:right w:val="none" w:sz="0" w:space="0" w:color="auto"/>
              </w:divBdr>
              <w:divsChild>
                <w:div w:id="78666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49196">
          <w:marLeft w:val="0"/>
          <w:marRight w:val="0"/>
          <w:marTop w:val="0"/>
          <w:marBottom w:val="0"/>
          <w:divBdr>
            <w:top w:val="none" w:sz="0" w:space="0" w:color="auto"/>
            <w:left w:val="none" w:sz="0" w:space="0" w:color="auto"/>
            <w:bottom w:val="none" w:sz="0" w:space="0" w:color="auto"/>
            <w:right w:val="none" w:sz="0" w:space="0" w:color="auto"/>
          </w:divBdr>
          <w:divsChild>
            <w:div w:id="1990599253">
              <w:marLeft w:val="0"/>
              <w:marRight w:val="0"/>
              <w:marTop w:val="0"/>
              <w:marBottom w:val="0"/>
              <w:divBdr>
                <w:top w:val="none" w:sz="0" w:space="0" w:color="auto"/>
                <w:left w:val="none" w:sz="0" w:space="0" w:color="auto"/>
                <w:bottom w:val="none" w:sz="0" w:space="0" w:color="auto"/>
                <w:right w:val="none" w:sz="0" w:space="0" w:color="auto"/>
              </w:divBdr>
              <w:divsChild>
                <w:div w:id="1521049303">
                  <w:marLeft w:val="0"/>
                  <w:marRight w:val="0"/>
                  <w:marTop w:val="0"/>
                  <w:marBottom w:val="0"/>
                  <w:divBdr>
                    <w:top w:val="none" w:sz="0" w:space="0" w:color="auto"/>
                    <w:left w:val="none" w:sz="0" w:space="0" w:color="auto"/>
                    <w:bottom w:val="none" w:sz="0" w:space="0" w:color="auto"/>
                    <w:right w:val="none" w:sz="0" w:space="0" w:color="auto"/>
                  </w:divBdr>
                  <w:divsChild>
                    <w:div w:id="1252814197">
                      <w:marLeft w:val="0"/>
                      <w:marRight w:val="0"/>
                      <w:marTop w:val="0"/>
                      <w:marBottom w:val="0"/>
                      <w:divBdr>
                        <w:top w:val="none" w:sz="0" w:space="0" w:color="auto"/>
                        <w:left w:val="none" w:sz="0" w:space="0" w:color="auto"/>
                        <w:bottom w:val="none" w:sz="0" w:space="0" w:color="auto"/>
                        <w:right w:val="none" w:sz="0" w:space="0" w:color="auto"/>
                      </w:divBdr>
                      <w:divsChild>
                        <w:div w:id="680860990">
                          <w:marLeft w:val="0"/>
                          <w:marRight w:val="0"/>
                          <w:marTop w:val="0"/>
                          <w:marBottom w:val="0"/>
                          <w:divBdr>
                            <w:top w:val="none" w:sz="0" w:space="0" w:color="auto"/>
                            <w:left w:val="none" w:sz="0" w:space="0" w:color="auto"/>
                            <w:bottom w:val="none" w:sz="0" w:space="0" w:color="auto"/>
                            <w:right w:val="none" w:sz="0" w:space="0" w:color="auto"/>
                          </w:divBdr>
                        </w:div>
                        <w:div w:id="2094038393">
                          <w:marLeft w:val="0"/>
                          <w:marRight w:val="0"/>
                          <w:marTop w:val="0"/>
                          <w:marBottom w:val="0"/>
                          <w:divBdr>
                            <w:top w:val="none" w:sz="0" w:space="0" w:color="auto"/>
                            <w:left w:val="none" w:sz="0" w:space="0" w:color="auto"/>
                            <w:bottom w:val="none" w:sz="0" w:space="0" w:color="auto"/>
                            <w:right w:val="none" w:sz="0" w:space="0" w:color="auto"/>
                          </w:divBdr>
                          <w:divsChild>
                            <w:div w:id="1470323938">
                              <w:marLeft w:val="0"/>
                              <w:marRight w:val="0"/>
                              <w:marTop w:val="0"/>
                              <w:marBottom w:val="0"/>
                              <w:divBdr>
                                <w:top w:val="none" w:sz="0" w:space="0" w:color="auto"/>
                                <w:left w:val="none" w:sz="0" w:space="0" w:color="auto"/>
                                <w:bottom w:val="none" w:sz="0" w:space="0" w:color="auto"/>
                                <w:right w:val="none" w:sz="0" w:space="0" w:color="auto"/>
                              </w:divBdr>
                              <w:divsChild>
                                <w:div w:id="165086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792111">
          <w:marLeft w:val="0"/>
          <w:marRight w:val="0"/>
          <w:marTop w:val="0"/>
          <w:marBottom w:val="0"/>
          <w:divBdr>
            <w:top w:val="none" w:sz="0" w:space="0" w:color="auto"/>
            <w:left w:val="none" w:sz="0" w:space="0" w:color="auto"/>
            <w:bottom w:val="none" w:sz="0" w:space="0" w:color="auto"/>
            <w:right w:val="none" w:sz="0" w:space="0" w:color="auto"/>
          </w:divBdr>
        </w:div>
        <w:div w:id="1208493741">
          <w:marLeft w:val="0"/>
          <w:marRight w:val="0"/>
          <w:marTop w:val="0"/>
          <w:marBottom w:val="0"/>
          <w:divBdr>
            <w:top w:val="none" w:sz="0" w:space="0" w:color="auto"/>
            <w:left w:val="none" w:sz="0" w:space="0" w:color="auto"/>
            <w:bottom w:val="none" w:sz="0" w:space="0" w:color="auto"/>
            <w:right w:val="none" w:sz="0" w:space="0" w:color="auto"/>
          </w:divBdr>
        </w:div>
        <w:div w:id="468281018">
          <w:marLeft w:val="0"/>
          <w:marRight w:val="0"/>
          <w:marTop w:val="0"/>
          <w:marBottom w:val="0"/>
          <w:divBdr>
            <w:top w:val="none" w:sz="0" w:space="0" w:color="auto"/>
            <w:left w:val="none" w:sz="0" w:space="0" w:color="auto"/>
            <w:bottom w:val="none" w:sz="0" w:space="0" w:color="auto"/>
            <w:right w:val="none" w:sz="0" w:space="0" w:color="auto"/>
          </w:divBdr>
        </w:div>
        <w:div w:id="99300188">
          <w:marLeft w:val="0"/>
          <w:marRight w:val="0"/>
          <w:marTop w:val="0"/>
          <w:marBottom w:val="0"/>
          <w:divBdr>
            <w:top w:val="none" w:sz="0" w:space="0" w:color="auto"/>
            <w:left w:val="none" w:sz="0" w:space="0" w:color="auto"/>
            <w:bottom w:val="none" w:sz="0" w:space="0" w:color="auto"/>
            <w:right w:val="none" w:sz="0" w:space="0" w:color="auto"/>
          </w:divBdr>
        </w:div>
        <w:div w:id="914242028">
          <w:marLeft w:val="0"/>
          <w:marRight w:val="0"/>
          <w:marTop w:val="0"/>
          <w:marBottom w:val="0"/>
          <w:divBdr>
            <w:top w:val="none" w:sz="0" w:space="0" w:color="auto"/>
            <w:left w:val="none" w:sz="0" w:space="0" w:color="auto"/>
            <w:bottom w:val="none" w:sz="0" w:space="0" w:color="auto"/>
            <w:right w:val="none" w:sz="0" w:space="0" w:color="auto"/>
          </w:divBdr>
        </w:div>
        <w:div w:id="1363438118">
          <w:marLeft w:val="0"/>
          <w:marRight w:val="0"/>
          <w:marTop w:val="0"/>
          <w:marBottom w:val="0"/>
          <w:divBdr>
            <w:top w:val="none" w:sz="0" w:space="0" w:color="auto"/>
            <w:left w:val="none" w:sz="0" w:space="0" w:color="auto"/>
            <w:bottom w:val="none" w:sz="0" w:space="0" w:color="auto"/>
            <w:right w:val="none" w:sz="0" w:space="0" w:color="auto"/>
          </w:divBdr>
        </w:div>
        <w:div w:id="1664233693">
          <w:marLeft w:val="0"/>
          <w:marRight w:val="0"/>
          <w:marTop w:val="0"/>
          <w:marBottom w:val="0"/>
          <w:divBdr>
            <w:top w:val="none" w:sz="0" w:space="0" w:color="auto"/>
            <w:left w:val="none" w:sz="0" w:space="0" w:color="auto"/>
            <w:bottom w:val="none" w:sz="0" w:space="0" w:color="auto"/>
            <w:right w:val="none" w:sz="0" w:space="0" w:color="auto"/>
          </w:divBdr>
        </w:div>
        <w:div w:id="1028481697">
          <w:marLeft w:val="0"/>
          <w:marRight w:val="0"/>
          <w:marTop w:val="0"/>
          <w:marBottom w:val="0"/>
          <w:divBdr>
            <w:top w:val="none" w:sz="0" w:space="0" w:color="auto"/>
            <w:left w:val="none" w:sz="0" w:space="0" w:color="auto"/>
            <w:bottom w:val="none" w:sz="0" w:space="0" w:color="auto"/>
            <w:right w:val="none" w:sz="0" w:space="0" w:color="auto"/>
          </w:divBdr>
        </w:div>
        <w:div w:id="1108113378">
          <w:marLeft w:val="0"/>
          <w:marRight w:val="0"/>
          <w:marTop w:val="0"/>
          <w:marBottom w:val="0"/>
          <w:divBdr>
            <w:top w:val="none" w:sz="0" w:space="0" w:color="auto"/>
            <w:left w:val="none" w:sz="0" w:space="0" w:color="auto"/>
            <w:bottom w:val="none" w:sz="0" w:space="0" w:color="auto"/>
            <w:right w:val="none" w:sz="0" w:space="0" w:color="auto"/>
          </w:divBdr>
        </w:div>
        <w:div w:id="1010331806">
          <w:marLeft w:val="0"/>
          <w:marRight w:val="0"/>
          <w:marTop w:val="0"/>
          <w:marBottom w:val="0"/>
          <w:divBdr>
            <w:top w:val="none" w:sz="0" w:space="0" w:color="auto"/>
            <w:left w:val="none" w:sz="0" w:space="0" w:color="auto"/>
            <w:bottom w:val="none" w:sz="0" w:space="0" w:color="auto"/>
            <w:right w:val="none" w:sz="0" w:space="0" w:color="auto"/>
          </w:divBdr>
        </w:div>
        <w:div w:id="33620167">
          <w:marLeft w:val="0"/>
          <w:marRight w:val="0"/>
          <w:marTop w:val="0"/>
          <w:marBottom w:val="0"/>
          <w:divBdr>
            <w:top w:val="none" w:sz="0" w:space="0" w:color="auto"/>
            <w:left w:val="none" w:sz="0" w:space="0" w:color="auto"/>
            <w:bottom w:val="none" w:sz="0" w:space="0" w:color="auto"/>
            <w:right w:val="none" w:sz="0" w:space="0" w:color="auto"/>
          </w:divBdr>
        </w:div>
        <w:div w:id="1377042750">
          <w:marLeft w:val="0"/>
          <w:marRight w:val="0"/>
          <w:marTop w:val="0"/>
          <w:marBottom w:val="0"/>
          <w:divBdr>
            <w:top w:val="none" w:sz="0" w:space="0" w:color="auto"/>
            <w:left w:val="none" w:sz="0" w:space="0" w:color="auto"/>
            <w:bottom w:val="none" w:sz="0" w:space="0" w:color="auto"/>
            <w:right w:val="none" w:sz="0" w:space="0" w:color="auto"/>
          </w:divBdr>
        </w:div>
        <w:div w:id="1770420006">
          <w:marLeft w:val="0"/>
          <w:marRight w:val="0"/>
          <w:marTop w:val="0"/>
          <w:marBottom w:val="0"/>
          <w:divBdr>
            <w:top w:val="none" w:sz="0" w:space="0" w:color="auto"/>
            <w:left w:val="none" w:sz="0" w:space="0" w:color="auto"/>
            <w:bottom w:val="none" w:sz="0" w:space="0" w:color="auto"/>
            <w:right w:val="none" w:sz="0" w:space="0" w:color="auto"/>
          </w:divBdr>
        </w:div>
        <w:div w:id="651758676">
          <w:marLeft w:val="0"/>
          <w:marRight w:val="0"/>
          <w:marTop w:val="0"/>
          <w:marBottom w:val="0"/>
          <w:divBdr>
            <w:top w:val="none" w:sz="0" w:space="0" w:color="auto"/>
            <w:left w:val="none" w:sz="0" w:space="0" w:color="auto"/>
            <w:bottom w:val="none" w:sz="0" w:space="0" w:color="auto"/>
            <w:right w:val="none" w:sz="0" w:space="0" w:color="auto"/>
          </w:divBdr>
        </w:div>
        <w:div w:id="1773358011">
          <w:marLeft w:val="0"/>
          <w:marRight w:val="0"/>
          <w:marTop w:val="0"/>
          <w:marBottom w:val="0"/>
          <w:divBdr>
            <w:top w:val="none" w:sz="0" w:space="0" w:color="auto"/>
            <w:left w:val="none" w:sz="0" w:space="0" w:color="auto"/>
            <w:bottom w:val="none" w:sz="0" w:space="0" w:color="auto"/>
            <w:right w:val="none" w:sz="0" w:space="0" w:color="auto"/>
          </w:divBdr>
        </w:div>
        <w:div w:id="1911696301">
          <w:marLeft w:val="0"/>
          <w:marRight w:val="0"/>
          <w:marTop w:val="0"/>
          <w:marBottom w:val="0"/>
          <w:divBdr>
            <w:top w:val="none" w:sz="0" w:space="0" w:color="auto"/>
            <w:left w:val="none" w:sz="0" w:space="0" w:color="auto"/>
            <w:bottom w:val="none" w:sz="0" w:space="0" w:color="auto"/>
            <w:right w:val="none" w:sz="0" w:space="0" w:color="auto"/>
          </w:divBdr>
        </w:div>
        <w:div w:id="1723405369">
          <w:marLeft w:val="0"/>
          <w:marRight w:val="0"/>
          <w:marTop w:val="0"/>
          <w:marBottom w:val="0"/>
          <w:divBdr>
            <w:top w:val="none" w:sz="0" w:space="0" w:color="auto"/>
            <w:left w:val="none" w:sz="0" w:space="0" w:color="auto"/>
            <w:bottom w:val="none" w:sz="0" w:space="0" w:color="auto"/>
            <w:right w:val="none" w:sz="0" w:space="0" w:color="auto"/>
          </w:divBdr>
        </w:div>
        <w:div w:id="907378118">
          <w:marLeft w:val="0"/>
          <w:marRight w:val="0"/>
          <w:marTop w:val="0"/>
          <w:marBottom w:val="0"/>
          <w:divBdr>
            <w:top w:val="none" w:sz="0" w:space="0" w:color="auto"/>
            <w:left w:val="none" w:sz="0" w:space="0" w:color="auto"/>
            <w:bottom w:val="none" w:sz="0" w:space="0" w:color="auto"/>
            <w:right w:val="none" w:sz="0" w:space="0" w:color="auto"/>
          </w:divBdr>
        </w:div>
        <w:div w:id="1185754658">
          <w:marLeft w:val="0"/>
          <w:marRight w:val="0"/>
          <w:marTop w:val="0"/>
          <w:marBottom w:val="0"/>
          <w:divBdr>
            <w:top w:val="none" w:sz="0" w:space="0" w:color="auto"/>
            <w:left w:val="none" w:sz="0" w:space="0" w:color="auto"/>
            <w:bottom w:val="none" w:sz="0" w:space="0" w:color="auto"/>
            <w:right w:val="none" w:sz="0" w:space="0" w:color="auto"/>
          </w:divBdr>
        </w:div>
        <w:div w:id="697661278">
          <w:marLeft w:val="0"/>
          <w:marRight w:val="0"/>
          <w:marTop w:val="0"/>
          <w:marBottom w:val="0"/>
          <w:divBdr>
            <w:top w:val="none" w:sz="0" w:space="0" w:color="auto"/>
            <w:left w:val="none" w:sz="0" w:space="0" w:color="auto"/>
            <w:bottom w:val="none" w:sz="0" w:space="0" w:color="auto"/>
            <w:right w:val="none" w:sz="0" w:space="0" w:color="auto"/>
          </w:divBdr>
        </w:div>
        <w:div w:id="1969775584">
          <w:marLeft w:val="0"/>
          <w:marRight w:val="0"/>
          <w:marTop w:val="0"/>
          <w:marBottom w:val="0"/>
          <w:divBdr>
            <w:top w:val="none" w:sz="0" w:space="0" w:color="auto"/>
            <w:left w:val="none" w:sz="0" w:space="0" w:color="auto"/>
            <w:bottom w:val="none" w:sz="0" w:space="0" w:color="auto"/>
            <w:right w:val="none" w:sz="0" w:space="0" w:color="auto"/>
          </w:divBdr>
        </w:div>
        <w:div w:id="932398897">
          <w:marLeft w:val="0"/>
          <w:marRight w:val="0"/>
          <w:marTop w:val="0"/>
          <w:marBottom w:val="0"/>
          <w:divBdr>
            <w:top w:val="none" w:sz="0" w:space="0" w:color="auto"/>
            <w:left w:val="none" w:sz="0" w:space="0" w:color="auto"/>
            <w:bottom w:val="none" w:sz="0" w:space="0" w:color="auto"/>
            <w:right w:val="none" w:sz="0" w:space="0" w:color="auto"/>
          </w:divBdr>
        </w:div>
        <w:div w:id="56781665">
          <w:marLeft w:val="0"/>
          <w:marRight w:val="0"/>
          <w:marTop w:val="0"/>
          <w:marBottom w:val="0"/>
          <w:divBdr>
            <w:top w:val="none" w:sz="0" w:space="0" w:color="auto"/>
            <w:left w:val="none" w:sz="0" w:space="0" w:color="auto"/>
            <w:bottom w:val="none" w:sz="0" w:space="0" w:color="auto"/>
            <w:right w:val="none" w:sz="0" w:space="0" w:color="auto"/>
          </w:divBdr>
          <w:divsChild>
            <w:div w:id="110056944">
              <w:marLeft w:val="0"/>
              <w:marRight w:val="0"/>
              <w:marTop w:val="0"/>
              <w:marBottom w:val="0"/>
              <w:divBdr>
                <w:top w:val="none" w:sz="0" w:space="0" w:color="auto"/>
                <w:left w:val="none" w:sz="0" w:space="0" w:color="auto"/>
                <w:bottom w:val="none" w:sz="0" w:space="0" w:color="auto"/>
                <w:right w:val="none" w:sz="0" w:space="0" w:color="auto"/>
              </w:divBdr>
              <w:divsChild>
                <w:div w:id="11432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73114">
          <w:marLeft w:val="0"/>
          <w:marRight w:val="0"/>
          <w:marTop w:val="0"/>
          <w:marBottom w:val="0"/>
          <w:divBdr>
            <w:top w:val="none" w:sz="0" w:space="0" w:color="auto"/>
            <w:left w:val="none" w:sz="0" w:space="0" w:color="auto"/>
            <w:bottom w:val="none" w:sz="0" w:space="0" w:color="auto"/>
            <w:right w:val="none" w:sz="0" w:space="0" w:color="auto"/>
          </w:divBdr>
          <w:divsChild>
            <w:div w:id="1096484971">
              <w:marLeft w:val="0"/>
              <w:marRight w:val="0"/>
              <w:marTop w:val="0"/>
              <w:marBottom w:val="0"/>
              <w:divBdr>
                <w:top w:val="none" w:sz="0" w:space="0" w:color="auto"/>
                <w:left w:val="none" w:sz="0" w:space="0" w:color="auto"/>
                <w:bottom w:val="none" w:sz="0" w:space="0" w:color="auto"/>
                <w:right w:val="none" w:sz="0" w:space="0" w:color="auto"/>
              </w:divBdr>
              <w:divsChild>
                <w:div w:id="1073235633">
                  <w:marLeft w:val="0"/>
                  <w:marRight w:val="0"/>
                  <w:marTop w:val="0"/>
                  <w:marBottom w:val="0"/>
                  <w:divBdr>
                    <w:top w:val="none" w:sz="0" w:space="0" w:color="auto"/>
                    <w:left w:val="none" w:sz="0" w:space="0" w:color="auto"/>
                    <w:bottom w:val="none" w:sz="0" w:space="0" w:color="auto"/>
                    <w:right w:val="none" w:sz="0" w:space="0" w:color="auto"/>
                  </w:divBdr>
                  <w:divsChild>
                    <w:div w:id="95759908">
                      <w:marLeft w:val="0"/>
                      <w:marRight w:val="0"/>
                      <w:marTop w:val="0"/>
                      <w:marBottom w:val="0"/>
                      <w:divBdr>
                        <w:top w:val="none" w:sz="0" w:space="0" w:color="auto"/>
                        <w:left w:val="none" w:sz="0" w:space="0" w:color="auto"/>
                        <w:bottom w:val="none" w:sz="0" w:space="0" w:color="auto"/>
                        <w:right w:val="none" w:sz="0" w:space="0" w:color="auto"/>
                      </w:divBdr>
                      <w:divsChild>
                        <w:div w:id="1166549654">
                          <w:marLeft w:val="0"/>
                          <w:marRight w:val="0"/>
                          <w:marTop w:val="0"/>
                          <w:marBottom w:val="0"/>
                          <w:divBdr>
                            <w:top w:val="none" w:sz="0" w:space="0" w:color="auto"/>
                            <w:left w:val="none" w:sz="0" w:space="0" w:color="auto"/>
                            <w:bottom w:val="none" w:sz="0" w:space="0" w:color="auto"/>
                            <w:right w:val="none" w:sz="0" w:space="0" w:color="auto"/>
                          </w:divBdr>
                          <w:divsChild>
                            <w:div w:id="1990278773">
                              <w:marLeft w:val="0"/>
                              <w:marRight w:val="0"/>
                              <w:marTop w:val="0"/>
                              <w:marBottom w:val="0"/>
                              <w:divBdr>
                                <w:top w:val="none" w:sz="0" w:space="0" w:color="auto"/>
                                <w:left w:val="none" w:sz="0" w:space="0" w:color="auto"/>
                                <w:bottom w:val="none" w:sz="0" w:space="0" w:color="auto"/>
                                <w:right w:val="none" w:sz="0" w:space="0" w:color="auto"/>
                              </w:divBdr>
                            </w:div>
                            <w:div w:id="1871069187">
                              <w:marLeft w:val="0"/>
                              <w:marRight w:val="0"/>
                              <w:marTop w:val="0"/>
                              <w:marBottom w:val="0"/>
                              <w:divBdr>
                                <w:top w:val="none" w:sz="0" w:space="0" w:color="auto"/>
                                <w:left w:val="none" w:sz="0" w:space="0" w:color="auto"/>
                                <w:bottom w:val="none" w:sz="0" w:space="0" w:color="auto"/>
                                <w:right w:val="none" w:sz="0" w:space="0" w:color="auto"/>
                              </w:divBdr>
                              <w:divsChild>
                                <w:div w:id="56557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1996">
                          <w:marLeft w:val="0"/>
                          <w:marRight w:val="0"/>
                          <w:marTop w:val="0"/>
                          <w:marBottom w:val="0"/>
                          <w:divBdr>
                            <w:top w:val="none" w:sz="0" w:space="0" w:color="auto"/>
                            <w:left w:val="none" w:sz="0" w:space="0" w:color="auto"/>
                            <w:bottom w:val="none" w:sz="0" w:space="0" w:color="auto"/>
                            <w:right w:val="none" w:sz="0" w:space="0" w:color="auto"/>
                          </w:divBdr>
                          <w:divsChild>
                            <w:div w:id="2036033622">
                              <w:marLeft w:val="0"/>
                              <w:marRight w:val="0"/>
                              <w:marTop w:val="0"/>
                              <w:marBottom w:val="0"/>
                              <w:divBdr>
                                <w:top w:val="none" w:sz="0" w:space="0" w:color="auto"/>
                                <w:left w:val="none" w:sz="0" w:space="0" w:color="auto"/>
                                <w:bottom w:val="none" w:sz="0" w:space="0" w:color="auto"/>
                                <w:right w:val="none" w:sz="0" w:space="0" w:color="auto"/>
                              </w:divBdr>
                            </w:div>
                            <w:div w:id="16734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22440">
                  <w:marLeft w:val="0"/>
                  <w:marRight w:val="0"/>
                  <w:marTop w:val="0"/>
                  <w:marBottom w:val="0"/>
                  <w:divBdr>
                    <w:top w:val="none" w:sz="0" w:space="0" w:color="auto"/>
                    <w:left w:val="none" w:sz="0" w:space="0" w:color="auto"/>
                    <w:bottom w:val="none" w:sz="0" w:space="0" w:color="auto"/>
                    <w:right w:val="none" w:sz="0" w:space="0" w:color="auto"/>
                  </w:divBdr>
                  <w:divsChild>
                    <w:div w:id="1835563746">
                      <w:marLeft w:val="0"/>
                      <w:marRight w:val="0"/>
                      <w:marTop w:val="0"/>
                      <w:marBottom w:val="0"/>
                      <w:divBdr>
                        <w:top w:val="none" w:sz="0" w:space="0" w:color="auto"/>
                        <w:left w:val="none" w:sz="0" w:space="0" w:color="auto"/>
                        <w:bottom w:val="none" w:sz="0" w:space="0" w:color="auto"/>
                        <w:right w:val="none" w:sz="0" w:space="0" w:color="auto"/>
                      </w:divBdr>
                      <w:divsChild>
                        <w:div w:id="1106660784">
                          <w:marLeft w:val="0"/>
                          <w:marRight w:val="0"/>
                          <w:marTop w:val="0"/>
                          <w:marBottom w:val="0"/>
                          <w:divBdr>
                            <w:top w:val="none" w:sz="0" w:space="0" w:color="auto"/>
                            <w:left w:val="none" w:sz="0" w:space="0" w:color="auto"/>
                            <w:bottom w:val="none" w:sz="0" w:space="0" w:color="auto"/>
                            <w:right w:val="none" w:sz="0" w:space="0" w:color="auto"/>
                          </w:divBdr>
                          <w:divsChild>
                            <w:div w:id="30887436">
                              <w:marLeft w:val="0"/>
                              <w:marRight w:val="0"/>
                              <w:marTop w:val="0"/>
                              <w:marBottom w:val="0"/>
                              <w:divBdr>
                                <w:top w:val="none" w:sz="0" w:space="0" w:color="auto"/>
                                <w:left w:val="none" w:sz="0" w:space="0" w:color="auto"/>
                                <w:bottom w:val="none" w:sz="0" w:space="0" w:color="auto"/>
                                <w:right w:val="none" w:sz="0" w:space="0" w:color="auto"/>
                              </w:divBdr>
                              <w:divsChild>
                                <w:div w:id="210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4152">
                          <w:marLeft w:val="0"/>
                          <w:marRight w:val="0"/>
                          <w:marTop w:val="0"/>
                          <w:marBottom w:val="0"/>
                          <w:divBdr>
                            <w:top w:val="none" w:sz="0" w:space="0" w:color="auto"/>
                            <w:left w:val="none" w:sz="0" w:space="0" w:color="auto"/>
                            <w:bottom w:val="none" w:sz="0" w:space="0" w:color="auto"/>
                            <w:right w:val="none" w:sz="0" w:space="0" w:color="auto"/>
                          </w:divBdr>
                          <w:divsChild>
                            <w:div w:id="311716540">
                              <w:marLeft w:val="0"/>
                              <w:marRight w:val="0"/>
                              <w:marTop w:val="0"/>
                              <w:marBottom w:val="0"/>
                              <w:divBdr>
                                <w:top w:val="none" w:sz="0" w:space="0" w:color="auto"/>
                                <w:left w:val="none" w:sz="0" w:space="0" w:color="auto"/>
                                <w:bottom w:val="none" w:sz="0" w:space="0" w:color="auto"/>
                                <w:right w:val="none" w:sz="0" w:space="0" w:color="auto"/>
                              </w:divBdr>
                              <w:divsChild>
                                <w:div w:id="18729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31207">
                          <w:marLeft w:val="0"/>
                          <w:marRight w:val="0"/>
                          <w:marTop w:val="0"/>
                          <w:marBottom w:val="0"/>
                          <w:divBdr>
                            <w:top w:val="none" w:sz="0" w:space="0" w:color="auto"/>
                            <w:left w:val="none" w:sz="0" w:space="0" w:color="auto"/>
                            <w:bottom w:val="none" w:sz="0" w:space="0" w:color="auto"/>
                            <w:right w:val="none" w:sz="0" w:space="0" w:color="auto"/>
                          </w:divBdr>
                          <w:divsChild>
                            <w:div w:id="85926890">
                              <w:marLeft w:val="0"/>
                              <w:marRight w:val="0"/>
                              <w:marTop w:val="0"/>
                              <w:marBottom w:val="0"/>
                              <w:divBdr>
                                <w:top w:val="none" w:sz="0" w:space="0" w:color="auto"/>
                                <w:left w:val="none" w:sz="0" w:space="0" w:color="auto"/>
                                <w:bottom w:val="none" w:sz="0" w:space="0" w:color="auto"/>
                                <w:right w:val="none" w:sz="0" w:space="0" w:color="auto"/>
                              </w:divBdr>
                              <w:divsChild>
                                <w:div w:id="6983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2428">
                          <w:marLeft w:val="0"/>
                          <w:marRight w:val="0"/>
                          <w:marTop w:val="0"/>
                          <w:marBottom w:val="0"/>
                          <w:divBdr>
                            <w:top w:val="none" w:sz="0" w:space="0" w:color="auto"/>
                            <w:left w:val="none" w:sz="0" w:space="0" w:color="auto"/>
                            <w:bottom w:val="none" w:sz="0" w:space="0" w:color="auto"/>
                            <w:right w:val="none" w:sz="0" w:space="0" w:color="auto"/>
                          </w:divBdr>
                          <w:divsChild>
                            <w:div w:id="1407729665">
                              <w:marLeft w:val="0"/>
                              <w:marRight w:val="0"/>
                              <w:marTop w:val="0"/>
                              <w:marBottom w:val="0"/>
                              <w:divBdr>
                                <w:top w:val="none" w:sz="0" w:space="0" w:color="auto"/>
                                <w:left w:val="none" w:sz="0" w:space="0" w:color="auto"/>
                                <w:bottom w:val="none" w:sz="0" w:space="0" w:color="auto"/>
                                <w:right w:val="none" w:sz="0" w:space="0" w:color="auto"/>
                              </w:divBdr>
                              <w:divsChild>
                                <w:div w:id="10553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00393">
                          <w:marLeft w:val="0"/>
                          <w:marRight w:val="0"/>
                          <w:marTop w:val="0"/>
                          <w:marBottom w:val="0"/>
                          <w:divBdr>
                            <w:top w:val="none" w:sz="0" w:space="0" w:color="auto"/>
                            <w:left w:val="none" w:sz="0" w:space="0" w:color="auto"/>
                            <w:bottom w:val="none" w:sz="0" w:space="0" w:color="auto"/>
                            <w:right w:val="none" w:sz="0" w:space="0" w:color="auto"/>
                          </w:divBdr>
                          <w:divsChild>
                            <w:div w:id="1681421647">
                              <w:marLeft w:val="0"/>
                              <w:marRight w:val="0"/>
                              <w:marTop w:val="0"/>
                              <w:marBottom w:val="0"/>
                              <w:divBdr>
                                <w:top w:val="none" w:sz="0" w:space="0" w:color="auto"/>
                                <w:left w:val="none" w:sz="0" w:space="0" w:color="auto"/>
                                <w:bottom w:val="none" w:sz="0" w:space="0" w:color="auto"/>
                                <w:right w:val="none" w:sz="0" w:space="0" w:color="auto"/>
                              </w:divBdr>
                              <w:divsChild>
                                <w:div w:id="8560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30829">
              <w:marLeft w:val="0"/>
              <w:marRight w:val="0"/>
              <w:marTop w:val="0"/>
              <w:marBottom w:val="0"/>
              <w:divBdr>
                <w:top w:val="none" w:sz="0" w:space="0" w:color="auto"/>
                <w:left w:val="none" w:sz="0" w:space="0" w:color="auto"/>
                <w:bottom w:val="none" w:sz="0" w:space="0" w:color="auto"/>
                <w:right w:val="none" w:sz="0" w:space="0" w:color="auto"/>
              </w:divBdr>
              <w:divsChild>
                <w:div w:id="605231392">
                  <w:marLeft w:val="0"/>
                  <w:marRight w:val="0"/>
                  <w:marTop w:val="0"/>
                  <w:marBottom w:val="0"/>
                  <w:divBdr>
                    <w:top w:val="none" w:sz="0" w:space="0" w:color="auto"/>
                    <w:left w:val="none" w:sz="0" w:space="0" w:color="auto"/>
                    <w:bottom w:val="none" w:sz="0" w:space="0" w:color="auto"/>
                    <w:right w:val="none" w:sz="0" w:space="0" w:color="auto"/>
                  </w:divBdr>
                  <w:divsChild>
                    <w:div w:id="21413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073507">
          <w:marLeft w:val="0"/>
          <w:marRight w:val="0"/>
          <w:marTop w:val="0"/>
          <w:marBottom w:val="0"/>
          <w:divBdr>
            <w:top w:val="none" w:sz="0" w:space="0" w:color="auto"/>
            <w:left w:val="none" w:sz="0" w:space="0" w:color="auto"/>
            <w:bottom w:val="none" w:sz="0" w:space="0" w:color="auto"/>
            <w:right w:val="none" w:sz="0" w:space="0" w:color="auto"/>
          </w:divBdr>
          <w:divsChild>
            <w:div w:id="750733724">
              <w:marLeft w:val="0"/>
              <w:marRight w:val="0"/>
              <w:marTop w:val="0"/>
              <w:marBottom w:val="0"/>
              <w:divBdr>
                <w:top w:val="none" w:sz="0" w:space="0" w:color="auto"/>
                <w:left w:val="none" w:sz="0" w:space="0" w:color="auto"/>
                <w:bottom w:val="none" w:sz="0" w:space="0" w:color="auto"/>
                <w:right w:val="none" w:sz="0" w:space="0" w:color="auto"/>
              </w:divBdr>
              <w:divsChild>
                <w:div w:id="60716825">
                  <w:marLeft w:val="0"/>
                  <w:marRight w:val="0"/>
                  <w:marTop w:val="0"/>
                  <w:marBottom w:val="0"/>
                  <w:divBdr>
                    <w:top w:val="none" w:sz="0" w:space="0" w:color="auto"/>
                    <w:left w:val="none" w:sz="0" w:space="0" w:color="auto"/>
                    <w:bottom w:val="none" w:sz="0" w:space="0" w:color="auto"/>
                    <w:right w:val="none" w:sz="0" w:space="0" w:color="auto"/>
                  </w:divBdr>
                  <w:divsChild>
                    <w:div w:id="132798840">
                      <w:marLeft w:val="0"/>
                      <w:marRight w:val="0"/>
                      <w:marTop w:val="0"/>
                      <w:marBottom w:val="0"/>
                      <w:divBdr>
                        <w:top w:val="none" w:sz="0" w:space="0" w:color="auto"/>
                        <w:left w:val="none" w:sz="0" w:space="0" w:color="auto"/>
                        <w:bottom w:val="none" w:sz="0" w:space="0" w:color="auto"/>
                        <w:right w:val="none" w:sz="0" w:space="0" w:color="auto"/>
                      </w:divBdr>
                      <w:divsChild>
                        <w:div w:id="1790775851">
                          <w:marLeft w:val="0"/>
                          <w:marRight w:val="0"/>
                          <w:marTop w:val="0"/>
                          <w:marBottom w:val="0"/>
                          <w:divBdr>
                            <w:top w:val="none" w:sz="0" w:space="0" w:color="auto"/>
                            <w:left w:val="none" w:sz="0" w:space="0" w:color="auto"/>
                            <w:bottom w:val="none" w:sz="0" w:space="0" w:color="auto"/>
                            <w:right w:val="none" w:sz="0" w:space="0" w:color="auto"/>
                          </w:divBdr>
                          <w:divsChild>
                            <w:div w:id="1557164053">
                              <w:marLeft w:val="0"/>
                              <w:marRight w:val="0"/>
                              <w:marTop w:val="0"/>
                              <w:marBottom w:val="0"/>
                              <w:divBdr>
                                <w:top w:val="none" w:sz="0" w:space="0" w:color="auto"/>
                                <w:left w:val="none" w:sz="0" w:space="0" w:color="auto"/>
                                <w:bottom w:val="none" w:sz="0" w:space="0" w:color="auto"/>
                                <w:right w:val="none" w:sz="0" w:space="0" w:color="auto"/>
                              </w:divBdr>
                              <w:divsChild>
                                <w:div w:id="154079574">
                                  <w:marLeft w:val="0"/>
                                  <w:marRight w:val="0"/>
                                  <w:marTop w:val="0"/>
                                  <w:marBottom w:val="0"/>
                                  <w:divBdr>
                                    <w:top w:val="none" w:sz="0" w:space="0" w:color="auto"/>
                                    <w:left w:val="none" w:sz="0" w:space="0" w:color="auto"/>
                                    <w:bottom w:val="none" w:sz="0" w:space="0" w:color="auto"/>
                                    <w:right w:val="none" w:sz="0" w:space="0" w:color="auto"/>
                                  </w:divBdr>
                                </w:div>
                                <w:div w:id="772282672">
                                  <w:marLeft w:val="0"/>
                                  <w:marRight w:val="0"/>
                                  <w:marTop w:val="0"/>
                                  <w:marBottom w:val="0"/>
                                  <w:divBdr>
                                    <w:top w:val="none" w:sz="0" w:space="0" w:color="auto"/>
                                    <w:left w:val="none" w:sz="0" w:space="0" w:color="auto"/>
                                    <w:bottom w:val="none" w:sz="0" w:space="0" w:color="auto"/>
                                    <w:right w:val="none" w:sz="0" w:space="0" w:color="auto"/>
                                  </w:divBdr>
                                </w:div>
                                <w:div w:id="1706324254">
                                  <w:marLeft w:val="0"/>
                                  <w:marRight w:val="0"/>
                                  <w:marTop w:val="0"/>
                                  <w:marBottom w:val="0"/>
                                  <w:divBdr>
                                    <w:top w:val="none" w:sz="0" w:space="0" w:color="auto"/>
                                    <w:left w:val="none" w:sz="0" w:space="0" w:color="auto"/>
                                    <w:bottom w:val="none" w:sz="0" w:space="0" w:color="auto"/>
                                    <w:right w:val="none" w:sz="0" w:space="0" w:color="auto"/>
                                  </w:divBdr>
                                </w:div>
                                <w:div w:id="926229796">
                                  <w:marLeft w:val="0"/>
                                  <w:marRight w:val="0"/>
                                  <w:marTop w:val="0"/>
                                  <w:marBottom w:val="0"/>
                                  <w:divBdr>
                                    <w:top w:val="none" w:sz="0" w:space="0" w:color="auto"/>
                                    <w:left w:val="none" w:sz="0" w:space="0" w:color="auto"/>
                                    <w:bottom w:val="none" w:sz="0" w:space="0" w:color="auto"/>
                                    <w:right w:val="none" w:sz="0" w:space="0" w:color="auto"/>
                                  </w:divBdr>
                                </w:div>
                                <w:div w:id="1610312319">
                                  <w:marLeft w:val="0"/>
                                  <w:marRight w:val="0"/>
                                  <w:marTop w:val="0"/>
                                  <w:marBottom w:val="0"/>
                                  <w:divBdr>
                                    <w:top w:val="none" w:sz="0" w:space="0" w:color="auto"/>
                                    <w:left w:val="none" w:sz="0" w:space="0" w:color="auto"/>
                                    <w:bottom w:val="none" w:sz="0" w:space="0" w:color="auto"/>
                                    <w:right w:val="none" w:sz="0" w:space="0" w:color="auto"/>
                                  </w:divBdr>
                                </w:div>
                                <w:div w:id="772481804">
                                  <w:marLeft w:val="0"/>
                                  <w:marRight w:val="0"/>
                                  <w:marTop w:val="0"/>
                                  <w:marBottom w:val="0"/>
                                  <w:divBdr>
                                    <w:top w:val="none" w:sz="0" w:space="0" w:color="auto"/>
                                    <w:left w:val="none" w:sz="0" w:space="0" w:color="auto"/>
                                    <w:bottom w:val="none" w:sz="0" w:space="0" w:color="auto"/>
                                    <w:right w:val="none" w:sz="0" w:space="0" w:color="auto"/>
                                  </w:divBdr>
                                </w:div>
                                <w:div w:id="623972800">
                                  <w:marLeft w:val="0"/>
                                  <w:marRight w:val="0"/>
                                  <w:marTop w:val="0"/>
                                  <w:marBottom w:val="0"/>
                                  <w:divBdr>
                                    <w:top w:val="none" w:sz="0" w:space="0" w:color="auto"/>
                                    <w:left w:val="none" w:sz="0" w:space="0" w:color="auto"/>
                                    <w:bottom w:val="none" w:sz="0" w:space="0" w:color="auto"/>
                                    <w:right w:val="none" w:sz="0" w:space="0" w:color="auto"/>
                                  </w:divBdr>
                                </w:div>
                                <w:div w:id="1957445870">
                                  <w:marLeft w:val="0"/>
                                  <w:marRight w:val="0"/>
                                  <w:marTop w:val="0"/>
                                  <w:marBottom w:val="0"/>
                                  <w:divBdr>
                                    <w:top w:val="none" w:sz="0" w:space="0" w:color="auto"/>
                                    <w:left w:val="none" w:sz="0" w:space="0" w:color="auto"/>
                                    <w:bottom w:val="none" w:sz="0" w:space="0" w:color="auto"/>
                                    <w:right w:val="none" w:sz="0" w:space="0" w:color="auto"/>
                                  </w:divBdr>
                                </w:div>
                                <w:div w:id="184830663">
                                  <w:marLeft w:val="0"/>
                                  <w:marRight w:val="0"/>
                                  <w:marTop w:val="0"/>
                                  <w:marBottom w:val="0"/>
                                  <w:divBdr>
                                    <w:top w:val="none" w:sz="0" w:space="0" w:color="auto"/>
                                    <w:left w:val="none" w:sz="0" w:space="0" w:color="auto"/>
                                    <w:bottom w:val="none" w:sz="0" w:space="0" w:color="auto"/>
                                    <w:right w:val="none" w:sz="0" w:space="0" w:color="auto"/>
                                  </w:divBdr>
                                </w:div>
                                <w:div w:id="1420174962">
                                  <w:marLeft w:val="0"/>
                                  <w:marRight w:val="0"/>
                                  <w:marTop w:val="0"/>
                                  <w:marBottom w:val="0"/>
                                  <w:divBdr>
                                    <w:top w:val="none" w:sz="0" w:space="0" w:color="auto"/>
                                    <w:left w:val="none" w:sz="0" w:space="0" w:color="auto"/>
                                    <w:bottom w:val="none" w:sz="0" w:space="0" w:color="auto"/>
                                    <w:right w:val="none" w:sz="0" w:space="0" w:color="auto"/>
                                  </w:divBdr>
                                </w:div>
                                <w:div w:id="104614606">
                                  <w:marLeft w:val="0"/>
                                  <w:marRight w:val="0"/>
                                  <w:marTop w:val="0"/>
                                  <w:marBottom w:val="0"/>
                                  <w:divBdr>
                                    <w:top w:val="none" w:sz="0" w:space="0" w:color="auto"/>
                                    <w:left w:val="none" w:sz="0" w:space="0" w:color="auto"/>
                                    <w:bottom w:val="none" w:sz="0" w:space="0" w:color="auto"/>
                                    <w:right w:val="none" w:sz="0" w:space="0" w:color="auto"/>
                                  </w:divBdr>
                                </w:div>
                                <w:div w:id="1818373992">
                                  <w:marLeft w:val="0"/>
                                  <w:marRight w:val="0"/>
                                  <w:marTop w:val="0"/>
                                  <w:marBottom w:val="0"/>
                                  <w:divBdr>
                                    <w:top w:val="none" w:sz="0" w:space="0" w:color="auto"/>
                                    <w:left w:val="none" w:sz="0" w:space="0" w:color="auto"/>
                                    <w:bottom w:val="none" w:sz="0" w:space="0" w:color="auto"/>
                                    <w:right w:val="none" w:sz="0" w:space="0" w:color="auto"/>
                                  </w:divBdr>
                                </w:div>
                                <w:div w:id="913473433">
                                  <w:marLeft w:val="0"/>
                                  <w:marRight w:val="0"/>
                                  <w:marTop w:val="0"/>
                                  <w:marBottom w:val="0"/>
                                  <w:divBdr>
                                    <w:top w:val="none" w:sz="0" w:space="0" w:color="auto"/>
                                    <w:left w:val="none" w:sz="0" w:space="0" w:color="auto"/>
                                    <w:bottom w:val="none" w:sz="0" w:space="0" w:color="auto"/>
                                    <w:right w:val="none" w:sz="0" w:space="0" w:color="auto"/>
                                  </w:divBdr>
                                </w:div>
                                <w:div w:id="1303651798">
                                  <w:marLeft w:val="0"/>
                                  <w:marRight w:val="0"/>
                                  <w:marTop w:val="0"/>
                                  <w:marBottom w:val="0"/>
                                  <w:divBdr>
                                    <w:top w:val="none" w:sz="0" w:space="0" w:color="auto"/>
                                    <w:left w:val="none" w:sz="0" w:space="0" w:color="auto"/>
                                    <w:bottom w:val="none" w:sz="0" w:space="0" w:color="auto"/>
                                    <w:right w:val="none" w:sz="0" w:space="0" w:color="auto"/>
                                  </w:divBdr>
                                </w:div>
                                <w:div w:id="264650712">
                                  <w:marLeft w:val="0"/>
                                  <w:marRight w:val="0"/>
                                  <w:marTop w:val="0"/>
                                  <w:marBottom w:val="0"/>
                                  <w:divBdr>
                                    <w:top w:val="none" w:sz="0" w:space="0" w:color="auto"/>
                                    <w:left w:val="none" w:sz="0" w:space="0" w:color="auto"/>
                                    <w:bottom w:val="none" w:sz="0" w:space="0" w:color="auto"/>
                                    <w:right w:val="none" w:sz="0" w:space="0" w:color="auto"/>
                                  </w:divBdr>
                                </w:div>
                                <w:div w:id="1758935901">
                                  <w:marLeft w:val="0"/>
                                  <w:marRight w:val="0"/>
                                  <w:marTop w:val="0"/>
                                  <w:marBottom w:val="0"/>
                                  <w:divBdr>
                                    <w:top w:val="none" w:sz="0" w:space="0" w:color="auto"/>
                                    <w:left w:val="none" w:sz="0" w:space="0" w:color="auto"/>
                                    <w:bottom w:val="none" w:sz="0" w:space="0" w:color="auto"/>
                                    <w:right w:val="none" w:sz="0" w:space="0" w:color="auto"/>
                                  </w:divBdr>
                                </w:div>
                                <w:div w:id="1722048246">
                                  <w:marLeft w:val="0"/>
                                  <w:marRight w:val="0"/>
                                  <w:marTop w:val="0"/>
                                  <w:marBottom w:val="0"/>
                                  <w:divBdr>
                                    <w:top w:val="none" w:sz="0" w:space="0" w:color="auto"/>
                                    <w:left w:val="none" w:sz="0" w:space="0" w:color="auto"/>
                                    <w:bottom w:val="none" w:sz="0" w:space="0" w:color="auto"/>
                                    <w:right w:val="none" w:sz="0" w:space="0" w:color="auto"/>
                                  </w:divBdr>
                                </w:div>
                                <w:div w:id="821894014">
                                  <w:marLeft w:val="0"/>
                                  <w:marRight w:val="0"/>
                                  <w:marTop w:val="0"/>
                                  <w:marBottom w:val="0"/>
                                  <w:divBdr>
                                    <w:top w:val="none" w:sz="0" w:space="0" w:color="auto"/>
                                    <w:left w:val="none" w:sz="0" w:space="0" w:color="auto"/>
                                    <w:bottom w:val="none" w:sz="0" w:space="0" w:color="auto"/>
                                    <w:right w:val="none" w:sz="0" w:space="0" w:color="auto"/>
                                  </w:divBdr>
                                </w:div>
                                <w:div w:id="1350984587">
                                  <w:marLeft w:val="0"/>
                                  <w:marRight w:val="0"/>
                                  <w:marTop w:val="0"/>
                                  <w:marBottom w:val="0"/>
                                  <w:divBdr>
                                    <w:top w:val="none" w:sz="0" w:space="0" w:color="auto"/>
                                    <w:left w:val="none" w:sz="0" w:space="0" w:color="auto"/>
                                    <w:bottom w:val="none" w:sz="0" w:space="0" w:color="auto"/>
                                    <w:right w:val="none" w:sz="0" w:space="0" w:color="auto"/>
                                  </w:divBdr>
                                </w:div>
                                <w:div w:id="1723168279">
                                  <w:marLeft w:val="0"/>
                                  <w:marRight w:val="0"/>
                                  <w:marTop w:val="0"/>
                                  <w:marBottom w:val="0"/>
                                  <w:divBdr>
                                    <w:top w:val="none" w:sz="0" w:space="0" w:color="auto"/>
                                    <w:left w:val="none" w:sz="0" w:space="0" w:color="auto"/>
                                    <w:bottom w:val="none" w:sz="0" w:space="0" w:color="auto"/>
                                    <w:right w:val="none" w:sz="0" w:space="0" w:color="auto"/>
                                  </w:divBdr>
                                </w:div>
                                <w:div w:id="1759866430">
                                  <w:marLeft w:val="0"/>
                                  <w:marRight w:val="0"/>
                                  <w:marTop w:val="0"/>
                                  <w:marBottom w:val="0"/>
                                  <w:divBdr>
                                    <w:top w:val="none" w:sz="0" w:space="0" w:color="auto"/>
                                    <w:left w:val="none" w:sz="0" w:space="0" w:color="auto"/>
                                    <w:bottom w:val="none" w:sz="0" w:space="0" w:color="auto"/>
                                    <w:right w:val="none" w:sz="0" w:space="0" w:color="auto"/>
                                  </w:divBdr>
                                </w:div>
                                <w:div w:id="1982466769">
                                  <w:marLeft w:val="0"/>
                                  <w:marRight w:val="0"/>
                                  <w:marTop w:val="0"/>
                                  <w:marBottom w:val="0"/>
                                  <w:divBdr>
                                    <w:top w:val="none" w:sz="0" w:space="0" w:color="auto"/>
                                    <w:left w:val="none" w:sz="0" w:space="0" w:color="auto"/>
                                    <w:bottom w:val="none" w:sz="0" w:space="0" w:color="auto"/>
                                    <w:right w:val="none" w:sz="0" w:space="0" w:color="auto"/>
                                  </w:divBdr>
                                </w:div>
                                <w:div w:id="1894268749">
                                  <w:marLeft w:val="0"/>
                                  <w:marRight w:val="0"/>
                                  <w:marTop w:val="0"/>
                                  <w:marBottom w:val="0"/>
                                  <w:divBdr>
                                    <w:top w:val="none" w:sz="0" w:space="0" w:color="auto"/>
                                    <w:left w:val="none" w:sz="0" w:space="0" w:color="auto"/>
                                    <w:bottom w:val="none" w:sz="0" w:space="0" w:color="auto"/>
                                    <w:right w:val="none" w:sz="0" w:space="0" w:color="auto"/>
                                  </w:divBdr>
                                </w:div>
                                <w:div w:id="241840000">
                                  <w:marLeft w:val="0"/>
                                  <w:marRight w:val="0"/>
                                  <w:marTop w:val="0"/>
                                  <w:marBottom w:val="0"/>
                                  <w:divBdr>
                                    <w:top w:val="none" w:sz="0" w:space="0" w:color="auto"/>
                                    <w:left w:val="none" w:sz="0" w:space="0" w:color="auto"/>
                                    <w:bottom w:val="none" w:sz="0" w:space="0" w:color="auto"/>
                                    <w:right w:val="none" w:sz="0" w:space="0" w:color="auto"/>
                                  </w:divBdr>
                                </w:div>
                                <w:div w:id="1634677479">
                                  <w:marLeft w:val="0"/>
                                  <w:marRight w:val="0"/>
                                  <w:marTop w:val="0"/>
                                  <w:marBottom w:val="0"/>
                                  <w:divBdr>
                                    <w:top w:val="none" w:sz="0" w:space="0" w:color="auto"/>
                                    <w:left w:val="none" w:sz="0" w:space="0" w:color="auto"/>
                                    <w:bottom w:val="none" w:sz="0" w:space="0" w:color="auto"/>
                                    <w:right w:val="none" w:sz="0" w:space="0" w:color="auto"/>
                                  </w:divBdr>
                                </w:div>
                                <w:div w:id="1548101484">
                                  <w:marLeft w:val="0"/>
                                  <w:marRight w:val="0"/>
                                  <w:marTop w:val="0"/>
                                  <w:marBottom w:val="0"/>
                                  <w:divBdr>
                                    <w:top w:val="none" w:sz="0" w:space="0" w:color="auto"/>
                                    <w:left w:val="none" w:sz="0" w:space="0" w:color="auto"/>
                                    <w:bottom w:val="none" w:sz="0" w:space="0" w:color="auto"/>
                                    <w:right w:val="none" w:sz="0" w:space="0" w:color="auto"/>
                                  </w:divBdr>
                                </w:div>
                                <w:div w:id="1579515001">
                                  <w:marLeft w:val="0"/>
                                  <w:marRight w:val="0"/>
                                  <w:marTop w:val="0"/>
                                  <w:marBottom w:val="0"/>
                                  <w:divBdr>
                                    <w:top w:val="none" w:sz="0" w:space="0" w:color="auto"/>
                                    <w:left w:val="none" w:sz="0" w:space="0" w:color="auto"/>
                                    <w:bottom w:val="none" w:sz="0" w:space="0" w:color="auto"/>
                                    <w:right w:val="none" w:sz="0" w:space="0" w:color="auto"/>
                                  </w:divBdr>
                                </w:div>
                                <w:div w:id="1225137340">
                                  <w:marLeft w:val="0"/>
                                  <w:marRight w:val="0"/>
                                  <w:marTop w:val="0"/>
                                  <w:marBottom w:val="0"/>
                                  <w:divBdr>
                                    <w:top w:val="none" w:sz="0" w:space="0" w:color="auto"/>
                                    <w:left w:val="none" w:sz="0" w:space="0" w:color="auto"/>
                                    <w:bottom w:val="none" w:sz="0" w:space="0" w:color="auto"/>
                                    <w:right w:val="none" w:sz="0" w:space="0" w:color="auto"/>
                                  </w:divBdr>
                                </w:div>
                                <w:div w:id="2061711135">
                                  <w:marLeft w:val="0"/>
                                  <w:marRight w:val="0"/>
                                  <w:marTop w:val="0"/>
                                  <w:marBottom w:val="0"/>
                                  <w:divBdr>
                                    <w:top w:val="none" w:sz="0" w:space="0" w:color="auto"/>
                                    <w:left w:val="none" w:sz="0" w:space="0" w:color="auto"/>
                                    <w:bottom w:val="none" w:sz="0" w:space="0" w:color="auto"/>
                                    <w:right w:val="none" w:sz="0" w:space="0" w:color="auto"/>
                                  </w:divBdr>
                                </w:div>
                                <w:div w:id="953441551">
                                  <w:marLeft w:val="0"/>
                                  <w:marRight w:val="0"/>
                                  <w:marTop w:val="0"/>
                                  <w:marBottom w:val="0"/>
                                  <w:divBdr>
                                    <w:top w:val="none" w:sz="0" w:space="0" w:color="auto"/>
                                    <w:left w:val="none" w:sz="0" w:space="0" w:color="auto"/>
                                    <w:bottom w:val="none" w:sz="0" w:space="0" w:color="auto"/>
                                    <w:right w:val="none" w:sz="0" w:space="0" w:color="auto"/>
                                  </w:divBdr>
                                </w:div>
                                <w:div w:id="551574767">
                                  <w:marLeft w:val="0"/>
                                  <w:marRight w:val="0"/>
                                  <w:marTop w:val="0"/>
                                  <w:marBottom w:val="0"/>
                                  <w:divBdr>
                                    <w:top w:val="none" w:sz="0" w:space="0" w:color="auto"/>
                                    <w:left w:val="none" w:sz="0" w:space="0" w:color="auto"/>
                                    <w:bottom w:val="none" w:sz="0" w:space="0" w:color="auto"/>
                                    <w:right w:val="none" w:sz="0" w:space="0" w:color="auto"/>
                                  </w:divBdr>
                                </w:div>
                                <w:div w:id="1306348181">
                                  <w:marLeft w:val="0"/>
                                  <w:marRight w:val="0"/>
                                  <w:marTop w:val="0"/>
                                  <w:marBottom w:val="0"/>
                                  <w:divBdr>
                                    <w:top w:val="none" w:sz="0" w:space="0" w:color="auto"/>
                                    <w:left w:val="none" w:sz="0" w:space="0" w:color="auto"/>
                                    <w:bottom w:val="none" w:sz="0" w:space="0" w:color="auto"/>
                                    <w:right w:val="none" w:sz="0" w:space="0" w:color="auto"/>
                                  </w:divBdr>
                                </w:div>
                                <w:div w:id="1360660947">
                                  <w:marLeft w:val="0"/>
                                  <w:marRight w:val="0"/>
                                  <w:marTop w:val="0"/>
                                  <w:marBottom w:val="0"/>
                                  <w:divBdr>
                                    <w:top w:val="none" w:sz="0" w:space="0" w:color="auto"/>
                                    <w:left w:val="none" w:sz="0" w:space="0" w:color="auto"/>
                                    <w:bottom w:val="none" w:sz="0" w:space="0" w:color="auto"/>
                                    <w:right w:val="none" w:sz="0" w:space="0" w:color="auto"/>
                                  </w:divBdr>
                                </w:div>
                                <w:div w:id="1712724126">
                                  <w:marLeft w:val="0"/>
                                  <w:marRight w:val="0"/>
                                  <w:marTop w:val="0"/>
                                  <w:marBottom w:val="0"/>
                                  <w:divBdr>
                                    <w:top w:val="none" w:sz="0" w:space="0" w:color="auto"/>
                                    <w:left w:val="none" w:sz="0" w:space="0" w:color="auto"/>
                                    <w:bottom w:val="none" w:sz="0" w:space="0" w:color="auto"/>
                                    <w:right w:val="none" w:sz="0" w:space="0" w:color="auto"/>
                                  </w:divBdr>
                                </w:div>
                                <w:div w:id="1823429448">
                                  <w:marLeft w:val="0"/>
                                  <w:marRight w:val="0"/>
                                  <w:marTop w:val="0"/>
                                  <w:marBottom w:val="0"/>
                                  <w:divBdr>
                                    <w:top w:val="none" w:sz="0" w:space="0" w:color="auto"/>
                                    <w:left w:val="none" w:sz="0" w:space="0" w:color="auto"/>
                                    <w:bottom w:val="none" w:sz="0" w:space="0" w:color="auto"/>
                                    <w:right w:val="none" w:sz="0" w:space="0" w:color="auto"/>
                                  </w:divBdr>
                                </w:div>
                                <w:div w:id="301467898">
                                  <w:marLeft w:val="0"/>
                                  <w:marRight w:val="0"/>
                                  <w:marTop w:val="0"/>
                                  <w:marBottom w:val="0"/>
                                  <w:divBdr>
                                    <w:top w:val="none" w:sz="0" w:space="0" w:color="auto"/>
                                    <w:left w:val="none" w:sz="0" w:space="0" w:color="auto"/>
                                    <w:bottom w:val="none" w:sz="0" w:space="0" w:color="auto"/>
                                    <w:right w:val="none" w:sz="0" w:space="0" w:color="auto"/>
                                  </w:divBdr>
                                </w:div>
                              </w:divsChild>
                            </w:div>
                            <w:div w:id="2127503108">
                              <w:marLeft w:val="0"/>
                              <w:marRight w:val="0"/>
                              <w:marTop w:val="0"/>
                              <w:marBottom w:val="0"/>
                              <w:divBdr>
                                <w:top w:val="none" w:sz="0" w:space="0" w:color="auto"/>
                                <w:left w:val="none" w:sz="0" w:space="0" w:color="auto"/>
                                <w:bottom w:val="none" w:sz="0" w:space="0" w:color="auto"/>
                                <w:right w:val="none" w:sz="0" w:space="0" w:color="auto"/>
                              </w:divBdr>
                              <w:divsChild>
                                <w:div w:id="8973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230081">
          <w:marLeft w:val="0"/>
          <w:marRight w:val="0"/>
          <w:marTop w:val="0"/>
          <w:marBottom w:val="0"/>
          <w:divBdr>
            <w:top w:val="none" w:sz="0" w:space="0" w:color="auto"/>
            <w:left w:val="none" w:sz="0" w:space="0" w:color="auto"/>
            <w:bottom w:val="none" w:sz="0" w:space="0" w:color="auto"/>
            <w:right w:val="none" w:sz="0" w:space="0" w:color="auto"/>
          </w:divBdr>
          <w:divsChild>
            <w:div w:id="1842087684">
              <w:marLeft w:val="0"/>
              <w:marRight w:val="0"/>
              <w:marTop w:val="0"/>
              <w:marBottom w:val="0"/>
              <w:divBdr>
                <w:top w:val="none" w:sz="0" w:space="0" w:color="auto"/>
                <w:left w:val="none" w:sz="0" w:space="0" w:color="auto"/>
                <w:bottom w:val="none" w:sz="0" w:space="0" w:color="auto"/>
                <w:right w:val="none" w:sz="0" w:space="0" w:color="auto"/>
              </w:divBdr>
            </w:div>
          </w:divsChild>
        </w:div>
        <w:div w:id="424419149">
          <w:marLeft w:val="0"/>
          <w:marRight w:val="0"/>
          <w:marTop w:val="0"/>
          <w:marBottom w:val="0"/>
          <w:divBdr>
            <w:top w:val="none" w:sz="0" w:space="0" w:color="auto"/>
            <w:left w:val="none" w:sz="0" w:space="0" w:color="auto"/>
            <w:bottom w:val="none" w:sz="0" w:space="0" w:color="auto"/>
            <w:right w:val="none" w:sz="0" w:space="0" w:color="auto"/>
          </w:divBdr>
          <w:divsChild>
            <w:div w:id="1832595103">
              <w:marLeft w:val="0"/>
              <w:marRight w:val="0"/>
              <w:marTop w:val="0"/>
              <w:marBottom w:val="0"/>
              <w:divBdr>
                <w:top w:val="none" w:sz="0" w:space="0" w:color="auto"/>
                <w:left w:val="none" w:sz="0" w:space="0" w:color="auto"/>
                <w:bottom w:val="none" w:sz="0" w:space="0" w:color="auto"/>
                <w:right w:val="none" w:sz="0" w:space="0" w:color="auto"/>
              </w:divBdr>
              <w:divsChild>
                <w:div w:id="1880388429">
                  <w:marLeft w:val="0"/>
                  <w:marRight w:val="0"/>
                  <w:marTop w:val="0"/>
                  <w:marBottom w:val="0"/>
                  <w:divBdr>
                    <w:top w:val="none" w:sz="0" w:space="0" w:color="auto"/>
                    <w:left w:val="none" w:sz="0" w:space="0" w:color="auto"/>
                    <w:bottom w:val="none" w:sz="0" w:space="0" w:color="auto"/>
                    <w:right w:val="none" w:sz="0" w:space="0" w:color="auto"/>
                  </w:divBdr>
                  <w:divsChild>
                    <w:div w:id="1134521094">
                      <w:marLeft w:val="0"/>
                      <w:marRight w:val="0"/>
                      <w:marTop w:val="0"/>
                      <w:marBottom w:val="0"/>
                      <w:divBdr>
                        <w:top w:val="none" w:sz="0" w:space="0" w:color="auto"/>
                        <w:left w:val="none" w:sz="0" w:space="0" w:color="auto"/>
                        <w:bottom w:val="none" w:sz="0" w:space="0" w:color="auto"/>
                        <w:right w:val="none" w:sz="0" w:space="0" w:color="auto"/>
                      </w:divBdr>
                      <w:divsChild>
                        <w:div w:id="1328903124">
                          <w:marLeft w:val="0"/>
                          <w:marRight w:val="0"/>
                          <w:marTop w:val="0"/>
                          <w:marBottom w:val="0"/>
                          <w:divBdr>
                            <w:top w:val="none" w:sz="0" w:space="0" w:color="auto"/>
                            <w:left w:val="none" w:sz="0" w:space="0" w:color="auto"/>
                            <w:bottom w:val="none" w:sz="0" w:space="0" w:color="auto"/>
                            <w:right w:val="none" w:sz="0" w:space="0" w:color="auto"/>
                          </w:divBdr>
                          <w:divsChild>
                            <w:div w:id="1603799560">
                              <w:marLeft w:val="0"/>
                              <w:marRight w:val="0"/>
                              <w:marTop w:val="0"/>
                              <w:marBottom w:val="0"/>
                              <w:divBdr>
                                <w:top w:val="none" w:sz="0" w:space="0" w:color="auto"/>
                                <w:left w:val="none" w:sz="0" w:space="0" w:color="auto"/>
                                <w:bottom w:val="none" w:sz="0" w:space="0" w:color="auto"/>
                                <w:right w:val="none" w:sz="0" w:space="0" w:color="auto"/>
                              </w:divBdr>
                              <w:divsChild>
                                <w:div w:id="120529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095104">
          <w:marLeft w:val="0"/>
          <w:marRight w:val="0"/>
          <w:marTop w:val="0"/>
          <w:marBottom w:val="0"/>
          <w:divBdr>
            <w:top w:val="none" w:sz="0" w:space="0" w:color="auto"/>
            <w:left w:val="none" w:sz="0" w:space="0" w:color="auto"/>
            <w:bottom w:val="none" w:sz="0" w:space="0" w:color="auto"/>
            <w:right w:val="none" w:sz="0" w:space="0" w:color="auto"/>
          </w:divBdr>
        </w:div>
        <w:div w:id="885533126">
          <w:marLeft w:val="0"/>
          <w:marRight w:val="0"/>
          <w:marTop w:val="0"/>
          <w:marBottom w:val="0"/>
          <w:divBdr>
            <w:top w:val="none" w:sz="0" w:space="0" w:color="auto"/>
            <w:left w:val="none" w:sz="0" w:space="0" w:color="auto"/>
            <w:bottom w:val="none" w:sz="0" w:space="0" w:color="auto"/>
            <w:right w:val="none" w:sz="0" w:space="0" w:color="auto"/>
          </w:divBdr>
        </w:div>
        <w:div w:id="2047827994">
          <w:marLeft w:val="0"/>
          <w:marRight w:val="0"/>
          <w:marTop w:val="0"/>
          <w:marBottom w:val="0"/>
          <w:divBdr>
            <w:top w:val="none" w:sz="0" w:space="0" w:color="auto"/>
            <w:left w:val="none" w:sz="0" w:space="0" w:color="auto"/>
            <w:bottom w:val="none" w:sz="0" w:space="0" w:color="auto"/>
            <w:right w:val="none" w:sz="0" w:space="0" w:color="auto"/>
          </w:divBdr>
        </w:div>
        <w:div w:id="728844106">
          <w:marLeft w:val="0"/>
          <w:marRight w:val="0"/>
          <w:marTop w:val="0"/>
          <w:marBottom w:val="0"/>
          <w:divBdr>
            <w:top w:val="none" w:sz="0" w:space="0" w:color="auto"/>
            <w:left w:val="none" w:sz="0" w:space="0" w:color="auto"/>
            <w:bottom w:val="none" w:sz="0" w:space="0" w:color="auto"/>
            <w:right w:val="none" w:sz="0" w:space="0" w:color="auto"/>
          </w:divBdr>
          <w:divsChild>
            <w:div w:id="1871794456">
              <w:marLeft w:val="0"/>
              <w:marRight w:val="0"/>
              <w:marTop w:val="0"/>
              <w:marBottom w:val="0"/>
              <w:divBdr>
                <w:top w:val="none" w:sz="0" w:space="0" w:color="auto"/>
                <w:left w:val="none" w:sz="0" w:space="0" w:color="auto"/>
                <w:bottom w:val="none" w:sz="0" w:space="0" w:color="auto"/>
                <w:right w:val="none" w:sz="0" w:space="0" w:color="auto"/>
              </w:divBdr>
              <w:divsChild>
                <w:div w:id="14327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60986">
          <w:marLeft w:val="0"/>
          <w:marRight w:val="0"/>
          <w:marTop w:val="0"/>
          <w:marBottom w:val="0"/>
          <w:divBdr>
            <w:top w:val="none" w:sz="0" w:space="0" w:color="auto"/>
            <w:left w:val="none" w:sz="0" w:space="0" w:color="auto"/>
            <w:bottom w:val="none" w:sz="0" w:space="0" w:color="auto"/>
            <w:right w:val="none" w:sz="0" w:space="0" w:color="auto"/>
          </w:divBdr>
        </w:div>
        <w:div w:id="1637179313">
          <w:marLeft w:val="0"/>
          <w:marRight w:val="0"/>
          <w:marTop w:val="0"/>
          <w:marBottom w:val="0"/>
          <w:divBdr>
            <w:top w:val="none" w:sz="0" w:space="0" w:color="auto"/>
            <w:left w:val="none" w:sz="0" w:space="0" w:color="auto"/>
            <w:bottom w:val="none" w:sz="0" w:space="0" w:color="auto"/>
            <w:right w:val="none" w:sz="0" w:space="0" w:color="auto"/>
          </w:divBdr>
        </w:div>
      </w:divsChild>
    </w:div>
    <w:div w:id="732117419">
      <w:bodyDiv w:val="1"/>
      <w:marLeft w:val="0"/>
      <w:marRight w:val="0"/>
      <w:marTop w:val="0"/>
      <w:marBottom w:val="0"/>
      <w:divBdr>
        <w:top w:val="none" w:sz="0" w:space="0" w:color="auto"/>
        <w:left w:val="none" w:sz="0" w:space="0" w:color="auto"/>
        <w:bottom w:val="none" w:sz="0" w:space="0" w:color="auto"/>
        <w:right w:val="none" w:sz="0" w:space="0" w:color="auto"/>
      </w:divBdr>
    </w:div>
    <w:div w:id="1208027221">
      <w:bodyDiv w:val="1"/>
      <w:marLeft w:val="0"/>
      <w:marRight w:val="0"/>
      <w:marTop w:val="0"/>
      <w:marBottom w:val="0"/>
      <w:divBdr>
        <w:top w:val="none" w:sz="0" w:space="0" w:color="auto"/>
        <w:left w:val="none" w:sz="0" w:space="0" w:color="auto"/>
        <w:bottom w:val="none" w:sz="0" w:space="0" w:color="auto"/>
        <w:right w:val="none" w:sz="0" w:space="0" w:color="auto"/>
      </w:divBdr>
      <w:divsChild>
        <w:div w:id="1577862892">
          <w:marLeft w:val="0"/>
          <w:marRight w:val="0"/>
          <w:marTop w:val="0"/>
          <w:marBottom w:val="0"/>
          <w:divBdr>
            <w:top w:val="none" w:sz="0" w:space="0" w:color="auto"/>
            <w:left w:val="none" w:sz="0" w:space="0" w:color="auto"/>
            <w:bottom w:val="none" w:sz="0" w:space="0" w:color="auto"/>
            <w:right w:val="none" w:sz="0" w:space="0" w:color="auto"/>
          </w:divBdr>
          <w:divsChild>
            <w:div w:id="1647785373">
              <w:marLeft w:val="0"/>
              <w:marRight w:val="0"/>
              <w:marTop w:val="0"/>
              <w:marBottom w:val="0"/>
              <w:divBdr>
                <w:top w:val="none" w:sz="0" w:space="0" w:color="auto"/>
                <w:left w:val="none" w:sz="0" w:space="0" w:color="auto"/>
                <w:bottom w:val="none" w:sz="0" w:space="0" w:color="auto"/>
                <w:right w:val="none" w:sz="0" w:space="0" w:color="auto"/>
              </w:divBdr>
              <w:divsChild>
                <w:div w:id="1525286050">
                  <w:marLeft w:val="0"/>
                  <w:marRight w:val="0"/>
                  <w:marTop w:val="0"/>
                  <w:marBottom w:val="0"/>
                  <w:divBdr>
                    <w:top w:val="none" w:sz="0" w:space="0" w:color="auto"/>
                    <w:left w:val="none" w:sz="0" w:space="0" w:color="auto"/>
                    <w:bottom w:val="none" w:sz="0" w:space="0" w:color="auto"/>
                    <w:right w:val="none" w:sz="0" w:space="0" w:color="auto"/>
                  </w:divBdr>
                  <w:divsChild>
                    <w:div w:id="1716081370">
                      <w:marLeft w:val="0"/>
                      <w:marRight w:val="0"/>
                      <w:marTop w:val="0"/>
                      <w:marBottom w:val="0"/>
                      <w:divBdr>
                        <w:top w:val="none" w:sz="0" w:space="0" w:color="auto"/>
                        <w:left w:val="none" w:sz="0" w:space="0" w:color="auto"/>
                        <w:bottom w:val="none" w:sz="0" w:space="0" w:color="auto"/>
                        <w:right w:val="none" w:sz="0" w:space="0" w:color="auto"/>
                      </w:divBdr>
                      <w:divsChild>
                        <w:div w:id="747075682">
                          <w:marLeft w:val="0"/>
                          <w:marRight w:val="0"/>
                          <w:marTop w:val="0"/>
                          <w:marBottom w:val="0"/>
                          <w:divBdr>
                            <w:top w:val="none" w:sz="0" w:space="0" w:color="auto"/>
                            <w:left w:val="none" w:sz="0" w:space="0" w:color="auto"/>
                            <w:bottom w:val="none" w:sz="0" w:space="0" w:color="auto"/>
                            <w:right w:val="none" w:sz="0" w:space="0" w:color="auto"/>
                          </w:divBdr>
                        </w:div>
                      </w:divsChild>
                    </w:div>
                    <w:div w:id="1264190954">
                      <w:marLeft w:val="0"/>
                      <w:marRight w:val="0"/>
                      <w:marTop w:val="0"/>
                      <w:marBottom w:val="0"/>
                      <w:divBdr>
                        <w:top w:val="none" w:sz="0" w:space="0" w:color="auto"/>
                        <w:left w:val="none" w:sz="0" w:space="0" w:color="auto"/>
                        <w:bottom w:val="none" w:sz="0" w:space="0" w:color="auto"/>
                        <w:right w:val="none" w:sz="0" w:space="0" w:color="auto"/>
                      </w:divBdr>
                    </w:div>
                  </w:divsChild>
                </w:div>
                <w:div w:id="451480607">
                  <w:marLeft w:val="0"/>
                  <w:marRight w:val="0"/>
                  <w:marTop w:val="0"/>
                  <w:marBottom w:val="0"/>
                  <w:divBdr>
                    <w:top w:val="none" w:sz="0" w:space="0" w:color="auto"/>
                    <w:left w:val="none" w:sz="0" w:space="0" w:color="auto"/>
                    <w:bottom w:val="none" w:sz="0" w:space="0" w:color="auto"/>
                    <w:right w:val="none" w:sz="0" w:space="0" w:color="auto"/>
                  </w:divBdr>
                  <w:divsChild>
                    <w:div w:id="1136948640">
                      <w:marLeft w:val="0"/>
                      <w:marRight w:val="0"/>
                      <w:marTop w:val="0"/>
                      <w:marBottom w:val="0"/>
                      <w:divBdr>
                        <w:top w:val="none" w:sz="0" w:space="0" w:color="auto"/>
                        <w:left w:val="none" w:sz="0" w:space="0" w:color="auto"/>
                        <w:bottom w:val="none" w:sz="0" w:space="0" w:color="auto"/>
                        <w:right w:val="none" w:sz="0" w:space="0" w:color="auto"/>
                      </w:divBdr>
                      <w:divsChild>
                        <w:div w:id="1965042564">
                          <w:marLeft w:val="0"/>
                          <w:marRight w:val="0"/>
                          <w:marTop w:val="0"/>
                          <w:marBottom w:val="0"/>
                          <w:divBdr>
                            <w:top w:val="none" w:sz="0" w:space="0" w:color="auto"/>
                            <w:left w:val="none" w:sz="0" w:space="0" w:color="auto"/>
                            <w:bottom w:val="none" w:sz="0" w:space="0" w:color="auto"/>
                            <w:right w:val="none" w:sz="0" w:space="0" w:color="auto"/>
                          </w:divBdr>
                          <w:divsChild>
                            <w:div w:id="1864438752">
                              <w:marLeft w:val="0"/>
                              <w:marRight w:val="0"/>
                              <w:marTop w:val="0"/>
                              <w:marBottom w:val="0"/>
                              <w:divBdr>
                                <w:top w:val="none" w:sz="0" w:space="0" w:color="auto"/>
                                <w:left w:val="none" w:sz="0" w:space="0" w:color="auto"/>
                                <w:bottom w:val="none" w:sz="0" w:space="0" w:color="auto"/>
                                <w:right w:val="none" w:sz="0" w:space="0" w:color="auto"/>
                              </w:divBdr>
                              <w:divsChild>
                                <w:div w:id="1469127448">
                                  <w:marLeft w:val="0"/>
                                  <w:marRight w:val="0"/>
                                  <w:marTop w:val="0"/>
                                  <w:marBottom w:val="0"/>
                                  <w:divBdr>
                                    <w:top w:val="none" w:sz="0" w:space="0" w:color="auto"/>
                                    <w:left w:val="none" w:sz="0" w:space="0" w:color="auto"/>
                                    <w:bottom w:val="none" w:sz="0" w:space="0" w:color="auto"/>
                                    <w:right w:val="none" w:sz="0" w:space="0" w:color="auto"/>
                                  </w:divBdr>
                                  <w:divsChild>
                                    <w:div w:id="1786267779">
                                      <w:marLeft w:val="0"/>
                                      <w:marRight w:val="0"/>
                                      <w:marTop w:val="0"/>
                                      <w:marBottom w:val="0"/>
                                      <w:divBdr>
                                        <w:top w:val="none" w:sz="0" w:space="0" w:color="auto"/>
                                        <w:left w:val="none" w:sz="0" w:space="0" w:color="auto"/>
                                        <w:bottom w:val="none" w:sz="0" w:space="0" w:color="auto"/>
                                        <w:right w:val="none" w:sz="0" w:space="0" w:color="auto"/>
                                      </w:divBdr>
                                      <w:divsChild>
                                        <w:div w:id="1136217376">
                                          <w:marLeft w:val="0"/>
                                          <w:marRight w:val="0"/>
                                          <w:marTop w:val="0"/>
                                          <w:marBottom w:val="0"/>
                                          <w:divBdr>
                                            <w:top w:val="none" w:sz="0" w:space="0" w:color="auto"/>
                                            <w:left w:val="none" w:sz="0" w:space="0" w:color="auto"/>
                                            <w:bottom w:val="none" w:sz="0" w:space="0" w:color="auto"/>
                                            <w:right w:val="none" w:sz="0" w:space="0" w:color="auto"/>
                                          </w:divBdr>
                                          <w:divsChild>
                                            <w:div w:id="339478467">
                                              <w:marLeft w:val="0"/>
                                              <w:marRight w:val="0"/>
                                              <w:marTop w:val="0"/>
                                              <w:marBottom w:val="0"/>
                                              <w:divBdr>
                                                <w:top w:val="none" w:sz="0" w:space="0" w:color="auto"/>
                                                <w:left w:val="none" w:sz="0" w:space="0" w:color="auto"/>
                                                <w:bottom w:val="none" w:sz="0" w:space="0" w:color="auto"/>
                                                <w:right w:val="none" w:sz="0" w:space="0" w:color="auto"/>
                                              </w:divBdr>
                                              <w:divsChild>
                                                <w:div w:id="1233584165">
                                                  <w:marLeft w:val="0"/>
                                                  <w:marRight w:val="0"/>
                                                  <w:marTop w:val="0"/>
                                                  <w:marBottom w:val="0"/>
                                                  <w:divBdr>
                                                    <w:top w:val="none" w:sz="0" w:space="0" w:color="auto"/>
                                                    <w:left w:val="none" w:sz="0" w:space="0" w:color="auto"/>
                                                    <w:bottom w:val="none" w:sz="0" w:space="0" w:color="auto"/>
                                                    <w:right w:val="none" w:sz="0" w:space="0" w:color="auto"/>
                                                  </w:divBdr>
                                                </w:div>
                                              </w:divsChild>
                                            </w:div>
                                            <w:div w:id="262079022">
                                              <w:marLeft w:val="0"/>
                                              <w:marRight w:val="0"/>
                                              <w:marTop w:val="0"/>
                                              <w:marBottom w:val="0"/>
                                              <w:divBdr>
                                                <w:top w:val="none" w:sz="0" w:space="0" w:color="auto"/>
                                                <w:left w:val="none" w:sz="0" w:space="0" w:color="auto"/>
                                                <w:bottom w:val="none" w:sz="0" w:space="0" w:color="auto"/>
                                                <w:right w:val="none" w:sz="0" w:space="0" w:color="auto"/>
                                              </w:divBdr>
                                              <w:divsChild>
                                                <w:div w:id="1179588843">
                                                  <w:marLeft w:val="0"/>
                                                  <w:marRight w:val="0"/>
                                                  <w:marTop w:val="0"/>
                                                  <w:marBottom w:val="0"/>
                                                  <w:divBdr>
                                                    <w:top w:val="none" w:sz="0" w:space="0" w:color="auto"/>
                                                    <w:left w:val="none" w:sz="0" w:space="0" w:color="auto"/>
                                                    <w:bottom w:val="none" w:sz="0" w:space="0" w:color="auto"/>
                                                    <w:right w:val="none" w:sz="0" w:space="0" w:color="auto"/>
                                                  </w:divBdr>
                                                </w:div>
                                              </w:divsChild>
                                            </w:div>
                                            <w:div w:id="2129690244">
                                              <w:marLeft w:val="0"/>
                                              <w:marRight w:val="0"/>
                                              <w:marTop w:val="0"/>
                                              <w:marBottom w:val="0"/>
                                              <w:divBdr>
                                                <w:top w:val="none" w:sz="0" w:space="0" w:color="auto"/>
                                                <w:left w:val="none" w:sz="0" w:space="0" w:color="auto"/>
                                                <w:bottom w:val="none" w:sz="0" w:space="0" w:color="auto"/>
                                                <w:right w:val="none" w:sz="0" w:space="0" w:color="auto"/>
                                              </w:divBdr>
                                              <w:divsChild>
                                                <w:div w:id="993491930">
                                                  <w:marLeft w:val="0"/>
                                                  <w:marRight w:val="0"/>
                                                  <w:marTop w:val="0"/>
                                                  <w:marBottom w:val="0"/>
                                                  <w:divBdr>
                                                    <w:top w:val="none" w:sz="0" w:space="0" w:color="auto"/>
                                                    <w:left w:val="none" w:sz="0" w:space="0" w:color="auto"/>
                                                    <w:bottom w:val="none" w:sz="0" w:space="0" w:color="auto"/>
                                                    <w:right w:val="none" w:sz="0" w:space="0" w:color="auto"/>
                                                  </w:divBdr>
                                                  <w:divsChild>
                                                    <w:div w:id="95737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7077980">
                          <w:marLeft w:val="0"/>
                          <w:marRight w:val="0"/>
                          <w:marTop w:val="0"/>
                          <w:marBottom w:val="0"/>
                          <w:divBdr>
                            <w:top w:val="none" w:sz="0" w:space="0" w:color="auto"/>
                            <w:left w:val="none" w:sz="0" w:space="0" w:color="auto"/>
                            <w:bottom w:val="none" w:sz="0" w:space="0" w:color="auto"/>
                            <w:right w:val="none" w:sz="0" w:space="0" w:color="auto"/>
                          </w:divBdr>
                          <w:divsChild>
                            <w:div w:id="1097604479">
                              <w:marLeft w:val="0"/>
                              <w:marRight w:val="0"/>
                              <w:marTop w:val="0"/>
                              <w:marBottom w:val="0"/>
                              <w:divBdr>
                                <w:top w:val="none" w:sz="0" w:space="0" w:color="auto"/>
                                <w:left w:val="none" w:sz="0" w:space="0" w:color="auto"/>
                                <w:bottom w:val="none" w:sz="0" w:space="0" w:color="auto"/>
                                <w:right w:val="none" w:sz="0" w:space="0" w:color="auto"/>
                              </w:divBdr>
                              <w:divsChild>
                                <w:div w:id="2002464322">
                                  <w:marLeft w:val="0"/>
                                  <w:marRight w:val="0"/>
                                  <w:marTop w:val="0"/>
                                  <w:marBottom w:val="0"/>
                                  <w:divBdr>
                                    <w:top w:val="none" w:sz="0" w:space="0" w:color="auto"/>
                                    <w:left w:val="none" w:sz="0" w:space="0" w:color="auto"/>
                                    <w:bottom w:val="none" w:sz="0" w:space="0" w:color="auto"/>
                                    <w:right w:val="none" w:sz="0" w:space="0" w:color="auto"/>
                                  </w:divBdr>
                                  <w:divsChild>
                                    <w:div w:id="397242509">
                                      <w:marLeft w:val="0"/>
                                      <w:marRight w:val="0"/>
                                      <w:marTop w:val="0"/>
                                      <w:marBottom w:val="0"/>
                                      <w:divBdr>
                                        <w:top w:val="none" w:sz="0" w:space="0" w:color="auto"/>
                                        <w:left w:val="none" w:sz="0" w:space="0" w:color="auto"/>
                                        <w:bottom w:val="none" w:sz="0" w:space="0" w:color="auto"/>
                                        <w:right w:val="none" w:sz="0" w:space="0" w:color="auto"/>
                                      </w:divBdr>
                                      <w:divsChild>
                                        <w:div w:id="1889561198">
                                          <w:marLeft w:val="0"/>
                                          <w:marRight w:val="0"/>
                                          <w:marTop w:val="0"/>
                                          <w:marBottom w:val="0"/>
                                          <w:divBdr>
                                            <w:top w:val="none" w:sz="0" w:space="0" w:color="auto"/>
                                            <w:left w:val="none" w:sz="0" w:space="0" w:color="auto"/>
                                            <w:bottom w:val="none" w:sz="0" w:space="0" w:color="auto"/>
                                            <w:right w:val="none" w:sz="0" w:space="0" w:color="auto"/>
                                          </w:divBdr>
                                          <w:divsChild>
                                            <w:div w:id="1021318258">
                                              <w:marLeft w:val="0"/>
                                              <w:marRight w:val="0"/>
                                              <w:marTop w:val="0"/>
                                              <w:marBottom w:val="0"/>
                                              <w:divBdr>
                                                <w:top w:val="none" w:sz="0" w:space="0" w:color="auto"/>
                                                <w:left w:val="none" w:sz="0" w:space="0" w:color="auto"/>
                                                <w:bottom w:val="none" w:sz="0" w:space="0" w:color="auto"/>
                                                <w:right w:val="none" w:sz="0" w:space="0" w:color="auto"/>
                                              </w:divBdr>
                                              <w:divsChild>
                                                <w:div w:id="1537038577">
                                                  <w:marLeft w:val="0"/>
                                                  <w:marRight w:val="0"/>
                                                  <w:marTop w:val="0"/>
                                                  <w:marBottom w:val="0"/>
                                                  <w:divBdr>
                                                    <w:top w:val="none" w:sz="0" w:space="0" w:color="auto"/>
                                                    <w:left w:val="none" w:sz="0" w:space="0" w:color="auto"/>
                                                    <w:bottom w:val="none" w:sz="0" w:space="0" w:color="auto"/>
                                                    <w:right w:val="none" w:sz="0" w:space="0" w:color="auto"/>
                                                  </w:divBdr>
                                                  <w:divsChild>
                                                    <w:div w:id="183440901">
                                                      <w:marLeft w:val="0"/>
                                                      <w:marRight w:val="0"/>
                                                      <w:marTop w:val="0"/>
                                                      <w:marBottom w:val="0"/>
                                                      <w:divBdr>
                                                        <w:top w:val="none" w:sz="0" w:space="0" w:color="auto"/>
                                                        <w:left w:val="none" w:sz="0" w:space="0" w:color="auto"/>
                                                        <w:bottom w:val="none" w:sz="0" w:space="0" w:color="auto"/>
                                                        <w:right w:val="none" w:sz="0" w:space="0" w:color="auto"/>
                                                      </w:divBdr>
                                                      <w:divsChild>
                                                        <w:div w:id="1766222258">
                                                          <w:marLeft w:val="0"/>
                                                          <w:marRight w:val="0"/>
                                                          <w:marTop w:val="0"/>
                                                          <w:marBottom w:val="0"/>
                                                          <w:divBdr>
                                                            <w:top w:val="none" w:sz="0" w:space="0" w:color="auto"/>
                                                            <w:left w:val="none" w:sz="0" w:space="0" w:color="auto"/>
                                                            <w:bottom w:val="none" w:sz="0" w:space="0" w:color="auto"/>
                                                            <w:right w:val="none" w:sz="0" w:space="0" w:color="auto"/>
                                                          </w:divBdr>
                                                          <w:divsChild>
                                                            <w:div w:id="818309844">
                                                              <w:marLeft w:val="0"/>
                                                              <w:marRight w:val="0"/>
                                                              <w:marTop w:val="0"/>
                                                              <w:marBottom w:val="0"/>
                                                              <w:divBdr>
                                                                <w:top w:val="none" w:sz="0" w:space="0" w:color="auto"/>
                                                                <w:left w:val="none" w:sz="0" w:space="0" w:color="auto"/>
                                                                <w:bottom w:val="none" w:sz="0" w:space="0" w:color="auto"/>
                                                                <w:right w:val="none" w:sz="0" w:space="0" w:color="auto"/>
                                                              </w:divBdr>
                                                              <w:divsChild>
                                                                <w:div w:id="1197545901">
                                                                  <w:marLeft w:val="0"/>
                                                                  <w:marRight w:val="0"/>
                                                                  <w:marTop w:val="0"/>
                                                                  <w:marBottom w:val="0"/>
                                                                  <w:divBdr>
                                                                    <w:top w:val="none" w:sz="0" w:space="0" w:color="auto"/>
                                                                    <w:left w:val="none" w:sz="0" w:space="0" w:color="auto"/>
                                                                    <w:bottom w:val="none" w:sz="0" w:space="0" w:color="auto"/>
                                                                    <w:right w:val="none" w:sz="0" w:space="0" w:color="auto"/>
                                                                  </w:divBdr>
                                                                  <w:divsChild>
                                                                    <w:div w:id="2065640363">
                                                                      <w:marLeft w:val="0"/>
                                                                      <w:marRight w:val="0"/>
                                                                      <w:marTop w:val="0"/>
                                                                      <w:marBottom w:val="0"/>
                                                                      <w:divBdr>
                                                                        <w:top w:val="none" w:sz="0" w:space="0" w:color="auto"/>
                                                                        <w:left w:val="none" w:sz="0" w:space="0" w:color="auto"/>
                                                                        <w:bottom w:val="none" w:sz="0" w:space="0" w:color="auto"/>
                                                                        <w:right w:val="none" w:sz="0" w:space="0" w:color="auto"/>
                                                                      </w:divBdr>
                                                                      <w:divsChild>
                                                                        <w:div w:id="690492661">
                                                                          <w:marLeft w:val="0"/>
                                                                          <w:marRight w:val="0"/>
                                                                          <w:marTop w:val="0"/>
                                                                          <w:marBottom w:val="0"/>
                                                                          <w:divBdr>
                                                                            <w:top w:val="none" w:sz="0" w:space="0" w:color="auto"/>
                                                                            <w:left w:val="none" w:sz="0" w:space="0" w:color="auto"/>
                                                                            <w:bottom w:val="none" w:sz="0" w:space="0" w:color="auto"/>
                                                                            <w:right w:val="none" w:sz="0" w:space="0" w:color="auto"/>
                                                                          </w:divBdr>
                                                                          <w:divsChild>
                                                                            <w:div w:id="1604148585">
                                                                              <w:marLeft w:val="0"/>
                                                                              <w:marRight w:val="0"/>
                                                                              <w:marTop w:val="0"/>
                                                                              <w:marBottom w:val="0"/>
                                                                              <w:divBdr>
                                                                                <w:top w:val="none" w:sz="0" w:space="0" w:color="auto"/>
                                                                                <w:left w:val="none" w:sz="0" w:space="0" w:color="auto"/>
                                                                                <w:bottom w:val="none" w:sz="0" w:space="0" w:color="auto"/>
                                                                                <w:right w:val="none" w:sz="0" w:space="0" w:color="auto"/>
                                                                              </w:divBdr>
                                                                              <w:divsChild>
                                                                                <w:div w:id="113405632">
                                                                                  <w:marLeft w:val="0"/>
                                                                                  <w:marRight w:val="0"/>
                                                                                  <w:marTop w:val="0"/>
                                                                                  <w:marBottom w:val="0"/>
                                                                                  <w:divBdr>
                                                                                    <w:top w:val="none" w:sz="0" w:space="0" w:color="auto"/>
                                                                                    <w:left w:val="none" w:sz="0" w:space="0" w:color="auto"/>
                                                                                    <w:bottom w:val="none" w:sz="0" w:space="0" w:color="auto"/>
                                                                                    <w:right w:val="none" w:sz="0" w:space="0" w:color="auto"/>
                                                                                  </w:divBdr>
                                                                                  <w:divsChild>
                                                                                    <w:div w:id="1615671213">
                                                                                      <w:marLeft w:val="0"/>
                                                                                      <w:marRight w:val="0"/>
                                                                                      <w:marTop w:val="0"/>
                                                                                      <w:marBottom w:val="0"/>
                                                                                      <w:divBdr>
                                                                                        <w:top w:val="none" w:sz="0" w:space="0" w:color="auto"/>
                                                                                        <w:left w:val="none" w:sz="0" w:space="0" w:color="auto"/>
                                                                                        <w:bottom w:val="none" w:sz="0" w:space="0" w:color="auto"/>
                                                                                        <w:right w:val="none" w:sz="0" w:space="0" w:color="auto"/>
                                                                                      </w:divBdr>
                                                                                      <w:divsChild>
                                                                                        <w:div w:id="1350446049">
                                                                                          <w:marLeft w:val="0"/>
                                                                                          <w:marRight w:val="0"/>
                                                                                          <w:marTop w:val="0"/>
                                                                                          <w:marBottom w:val="0"/>
                                                                                          <w:divBdr>
                                                                                            <w:top w:val="none" w:sz="0" w:space="0" w:color="auto"/>
                                                                                            <w:left w:val="none" w:sz="0" w:space="0" w:color="auto"/>
                                                                                            <w:bottom w:val="none" w:sz="0" w:space="0" w:color="auto"/>
                                                                                            <w:right w:val="none" w:sz="0" w:space="0" w:color="auto"/>
                                                                                          </w:divBdr>
                                                                                          <w:divsChild>
                                                                                            <w:div w:id="1969622319">
                                                                                              <w:marLeft w:val="0"/>
                                                                                              <w:marRight w:val="0"/>
                                                                                              <w:marTop w:val="0"/>
                                                                                              <w:marBottom w:val="0"/>
                                                                                              <w:divBdr>
                                                                                                <w:top w:val="none" w:sz="0" w:space="0" w:color="auto"/>
                                                                                                <w:left w:val="none" w:sz="0" w:space="0" w:color="auto"/>
                                                                                                <w:bottom w:val="none" w:sz="0" w:space="0" w:color="auto"/>
                                                                                                <w:right w:val="none" w:sz="0" w:space="0" w:color="auto"/>
                                                                                              </w:divBdr>
                                                                                              <w:divsChild>
                                                                                                <w:div w:id="125516694">
                                                                                                  <w:marLeft w:val="0"/>
                                                                                                  <w:marRight w:val="0"/>
                                                                                                  <w:marTop w:val="0"/>
                                                                                                  <w:marBottom w:val="0"/>
                                                                                                  <w:divBdr>
                                                                                                    <w:top w:val="none" w:sz="0" w:space="0" w:color="auto"/>
                                                                                                    <w:left w:val="none" w:sz="0" w:space="0" w:color="auto"/>
                                                                                                    <w:bottom w:val="none" w:sz="0" w:space="0" w:color="auto"/>
                                                                                                    <w:right w:val="none" w:sz="0" w:space="0" w:color="auto"/>
                                                                                                  </w:divBdr>
                                                                                                  <w:divsChild>
                                                                                                    <w:div w:id="344358204">
                                                                                                      <w:marLeft w:val="0"/>
                                                                                                      <w:marRight w:val="0"/>
                                                                                                      <w:marTop w:val="0"/>
                                                                                                      <w:marBottom w:val="0"/>
                                                                                                      <w:divBdr>
                                                                                                        <w:top w:val="none" w:sz="0" w:space="0" w:color="auto"/>
                                                                                                        <w:left w:val="none" w:sz="0" w:space="0" w:color="auto"/>
                                                                                                        <w:bottom w:val="none" w:sz="0" w:space="0" w:color="auto"/>
                                                                                                        <w:right w:val="none" w:sz="0" w:space="0" w:color="auto"/>
                                                                                                      </w:divBdr>
                                                                                                      <w:divsChild>
                                                                                                        <w:div w:id="2112120572">
                                                                                                          <w:marLeft w:val="0"/>
                                                                                                          <w:marRight w:val="0"/>
                                                                                                          <w:marTop w:val="0"/>
                                                                                                          <w:marBottom w:val="0"/>
                                                                                                          <w:divBdr>
                                                                                                            <w:top w:val="none" w:sz="0" w:space="0" w:color="auto"/>
                                                                                                            <w:left w:val="none" w:sz="0" w:space="0" w:color="auto"/>
                                                                                                            <w:bottom w:val="none" w:sz="0" w:space="0" w:color="auto"/>
                                                                                                            <w:right w:val="none" w:sz="0" w:space="0" w:color="auto"/>
                                                                                                          </w:divBdr>
                                                                                                          <w:divsChild>
                                                                                                            <w:div w:id="1766878362">
                                                                                                              <w:marLeft w:val="0"/>
                                                                                                              <w:marRight w:val="0"/>
                                                                                                              <w:marTop w:val="0"/>
                                                                                                              <w:marBottom w:val="0"/>
                                                                                                              <w:divBdr>
                                                                                                                <w:top w:val="none" w:sz="0" w:space="0" w:color="auto"/>
                                                                                                                <w:left w:val="none" w:sz="0" w:space="0" w:color="auto"/>
                                                                                                                <w:bottom w:val="none" w:sz="0" w:space="0" w:color="auto"/>
                                                                                                                <w:right w:val="none" w:sz="0" w:space="0" w:color="auto"/>
                                                                                                              </w:divBdr>
                                                                                                            </w:div>
                                                                                                          </w:divsChild>
                                                                                                        </w:div>
                                                                                                        <w:div w:id="138233118">
                                                                                                          <w:marLeft w:val="0"/>
                                                                                                          <w:marRight w:val="0"/>
                                                                                                          <w:marTop w:val="0"/>
                                                                                                          <w:marBottom w:val="0"/>
                                                                                                          <w:divBdr>
                                                                                                            <w:top w:val="none" w:sz="0" w:space="0" w:color="auto"/>
                                                                                                            <w:left w:val="none" w:sz="0" w:space="0" w:color="auto"/>
                                                                                                            <w:bottom w:val="none" w:sz="0" w:space="0" w:color="auto"/>
                                                                                                            <w:right w:val="none" w:sz="0" w:space="0" w:color="auto"/>
                                                                                                          </w:divBdr>
                                                                                                          <w:divsChild>
                                                                                                            <w:div w:id="1116371917">
                                                                                                              <w:marLeft w:val="0"/>
                                                                                                              <w:marRight w:val="0"/>
                                                                                                              <w:marTop w:val="0"/>
                                                                                                              <w:marBottom w:val="0"/>
                                                                                                              <w:divBdr>
                                                                                                                <w:top w:val="none" w:sz="0" w:space="0" w:color="auto"/>
                                                                                                                <w:left w:val="none" w:sz="0" w:space="0" w:color="auto"/>
                                                                                                                <w:bottom w:val="none" w:sz="0" w:space="0" w:color="auto"/>
                                                                                                                <w:right w:val="none" w:sz="0" w:space="0" w:color="auto"/>
                                                                                                              </w:divBdr>
                                                                                                              <w:divsChild>
                                                                                                                <w:div w:id="195038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5510">
                                                                                                          <w:marLeft w:val="0"/>
                                                                                                          <w:marRight w:val="0"/>
                                                                                                          <w:marTop w:val="0"/>
                                                                                                          <w:marBottom w:val="0"/>
                                                                                                          <w:divBdr>
                                                                                                            <w:top w:val="none" w:sz="0" w:space="0" w:color="auto"/>
                                                                                                            <w:left w:val="none" w:sz="0" w:space="0" w:color="auto"/>
                                                                                                            <w:bottom w:val="none" w:sz="0" w:space="0" w:color="auto"/>
                                                                                                            <w:right w:val="none" w:sz="0" w:space="0" w:color="auto"/>
                                                                                                          </w:divBdr>
                                                                                                          <w:divsChild>
                                                                                                            <w:div w:id="567299908">
                                                                                                              <w:marLeft w:val="0"/>
                                                                                                              <w:marRight w:val="0"/>
                                                                                                              <w:marTop w:val="0"/>
                                                                                                              <w:marBottom w:val="0"/>
                                                                                                              <w:divBdr>
                                                                                                                <w:top w:val="none" w:sz="0" w:space="0" w:color="auto"/>
                                                                                                                <w:left w:val="none" w:sz="0" w:space="0" w:color="auto"/>
                                                                                                                <w:bottom w:val="none" w:sz="0" w:space="0" w:color="auto"/>
                                                                                                                <w:right w:val="none" w:sz="0" w:space="0" w:color="auto"/>
                                                                                                              </w:divBdr>
                                                                                                            </w:div>
                                                                                                          </w:divsChild>
                                                                                                        </w:div>
                                                                                                        <w:div w:id="484594409">
                                                                                                          <w:marLeft w:val="0"/>
                                                                                                          <w:marRight w:val="0"/>
                                                                                                          <w:marTop w:val="0"/>
                                                                                                          <w:marBottom w:val="0"/>
                                                                                                          <w:divBdr>
                                                                                                            <w:top w:val="none" w:sz="0" w:space="0" w:color="auto"/>
                                                                                                            <w:left w:val="none" w:sz="0" w:space="0" w:color="auto"/>
                                                                                                            <w:bottom w:val="none" w:sz="0" w:space="0" w:color="auto"/>
                                                                                                            <w:right w:val="none" w:sz="0" w:space="0" w:color="auto"/>
                                                                                                          </w:divBdr>
                                                                                                          <w:divsChild>
                                                                                                            <w:div w:id="2135757743">
                                                                                                              <w:marLeft w:val="0"/>
                                                                                                              <w:marRight w:val="0"/>
                                                                                                              <w:marTop w:val="0"/>
                                                                                                              <w:marBottom w:val="0"/>
                                                                                                              <w:divBdr>
                                                                                                                <w:top w:val="none" w:sz="0" w:space="0" w:color="auto"/>
                                                                                                                <w:left w:val="none" w:sz="0" w:space="0" w:color="auto"/>
                                                                                                                <w:bottom w:val="none" w:sz="0" w:space="0" w:color="auto"/>
                                                                                                                <w:right w:val="none" w:sz="0" w:space="0" w:color="auto"/>
                                                                                                              </w:divBdr>
                                                                                                              <w:divsChild>
                                                                                                                <w:div w:id="2990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1551">
                                                                                                          <w:marLeft w:val="0"/>
                                                                                                          <w:marRight w:val="0"/>
                                                                                                          <w:marTop w:val="0"/>
                                                                                                          <w:marBottom w:val="0"/>
                                                                                                          <w:divBdr>
                                                                                                            <w:top w:val="none" w:sz="0" w:space="0" w:color="auto"/>
                                                                                                            <w:left w:val="none" w:sz="0" w:space="0" w:color="auto"/>
                                                                                                            <w:bottom w:val="none" w:sz="0" w:space="0" w:color="auto"/>
                                                                                                            <w:right w:val="none" w:sz="0" w:space="0" w:color="auto"/>
                                                                                                          </w:divBdr>
                                                                                                          <w:divsChild>
                                                                                                            <w:div w:id="1747145919">
                                                                                                              <w:marLeft w:val="0"/>
                                                                                                              <w:marRight w:val="0"/>
                                                                                                              <w:marTop w:val="0"/>
                                                                                                              <w:marBottom w:val="0"/>
                                                                                                              <w:divBdr>
                                                                                                                <w:top w:val="none" w:sz="0" w:space="0" w:color="auto"/>
                                                                                                                <w:left w:val="none" w:sz="0" w:space="0" w:color="auto"/>
                                                                                                                <w:bottom w:val="none" w:sz="0" w:space="0" w:color="auto"/>
                                                                                                                <w:right w:val="none" w:sz="0" w:space="0" w:color="auto"/>
                                                                                                              </w:divBdr>
                                                                                                            </w:div>
                                                                                                          </w:divsChild>
                                                                                                        </w:div>
                                                                                                        <w:div w:id="403381590">
                                                                                                          <w:marLeft w:val="0"/>
                                                                                                          <w:marRight w:val="0"/>
                                                                                                          <w:marTop w:val="0"/>
                                                                                                          <w:marBottom w:val="0"/>
                                                                                                          <w:divBdr>
                                                                                                            <w:top w:val="none" w:sz="0" w:space="0" w:color="auto"/>
                                                                                                            <w:left w:val="none" w:sz="0" w:space="0" w:color="auto"/>
                                                                                                            <w:bottom w:val="none" w:sz="0" w:space="0" w:color="auto"/>
                                                                                                            <w:right w:val="none" w:sz="0" w:space="0" w:color="auto"/>
                                                                                                          </w:divBdr>
                                                                                                          <w:divsChild>
                                                                                                            <w:div w:id="1527057763">
                                                                                                              <w:marLeft w:val="0"/>
                                                                                                              <w:marRight w:val="0"/>
                                                                                                              <w:marTop w:val="0"/>
                                                                                                              <w:marBottom w:val="0"/>
                                                                                                              <w:divBdr>
                                                                                                                <w:top w:val="none" w:sz="0" w:space="0" w:color="auto"/>
                                                                                                                <w:left w:val="none" w:sz="0" w:space="0" w:color="auto"/>
                                                                                                                <w:bottom w:val="none" w:sz="0" w:space="0" w:color="auto"/>
                                                                                                                <w:right w:val="none" w:sz="0" w:space="0" w:color="auto"/>
                                                                                                              </w:divBdr>
                                                                                                              <w:divsChild>
                                                                                                                <w:div w:id="6563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60061">
                                                                                                          <w:marLeft w:val="0"/>
                                                                                                          <w:marRight w:val="0"/>
                                                                                                          <w:marTop w:val="0"/>
                                                                                                          <w:marBottom w:val="0"/>
                                                                                                          <w:divBdr>
                                                                                                            <w:top w:val="none" w:sz="0" w:space="0" w:color="auto"/>
                                                                                                            <w:left w:val="none" w:sz="0" w:space="0" w:color="auto"/>
                                                                                                            <w:bottom w:val="none" w:sz="0" w:space="0" w:color="auto"/>
                                                                                                            <w:right w:val="none" w:sz="0" w:space="0" w:color="auto"/>
                                                                                                          </w:divBdr>
                                                                                                          <w:divsChild>
                                                                                                            <w:div w:id="64190443">
                                                                                                              <w:marLeft w:val="0"/>
                                                                                                              <w:marRight w:val="0"/>
                                                                                                              <w:marTop w:val="0"/>
                                                                                                              <w:marBottom w:val="0"/>
                                                                                                              <w:divBdr>
                                                                                                                <w:top w:val="none" w:sz="0" w:space="0" w:color="auto"/>
                                                                                                                <w:left w:val="none" w:sz="0" w:space="0" w:color="auto"/>
                                                                                                                <w:bottom w:val="none" w:sz="0" w:space="0" w:color="auto"/>
                                                                                                                <w:right w:val="none" w:sz="0" w:space="0" w:color="auto"/>
                                                                                                              </w:divBdr>
                                                                                                            </w:div>
                                                                                                          </w:divsChild>
                                                                                                        </w:div>
                                                                                                        <w:div w:id="1155025146">
                                                                                                          <w:marLeft w:val="0"/>
                                                                                                          <w:marRight w:val="0"/>
                                                                                                          <w:marTop w:val="0"/>
                                                                                                          <w:marBottom w:val="0"/>
                                                                                                          <w:divBdr>
                                                                                                            <w:top w:val="none" w:sz="0" w:space="0" w:color="auto"/>
                                                                                                            <w:left w:val="none" w:sz="0" w:space="0" w:color="auto"/>
                                                                                                            <w:bottom w:val="none" w:sz="0" w:space="0" w:color="auto"/>
                                                                                                            <w:right w:val="none" w:sz="0" w:space="0" w:color="auto"/>
                                                                                                          </w:divBdr>
                                                                                                          <w:divsChild>
                                                                                                            <w:div w:id="1535461576">
                                                                                                              <w:marLeft w:val="0"/>
                                                                                                              <w:marRight w:val="0"/>
                                                                                                              <w:marTop w:val="0"/>
                                                                                                              <w:marBottom w:val="0"/>
                                                                                                              <w:divBdr>
                                                                                                                <w:top w:val="none" w:sz="0" w:space="0" w:color="auto"/>
                                                                                                                <w:left w:val="none" w:sz="0" w:space="0" w:color="auto"/>
                                                                                                                <w:bottom w:val="none" w:sz="0" w:space="0" w:color="auto"/>
                                                                                                                <w:right w:val="none" w:sz="0" w:space="0" w:color="auto"/>
                                                                                                              </w:divBdr>
                                                                                                              <w:divsChild>
                                                                                                                <w:div w:id="4262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5518">
                                                                                                          <w:marLeft w:val="0"/>
                                                                                                          <w:marRight w:val="0"/>
                                                                                                          <w:marTop w:val="0"/>
                                                                                                          <w:marBottom w:val="0"/>
                                                                                                          <w:divBdr>
                                                                                                            <w:top w:val="none" w:sz="0" w:space="0" w:color="auto"/>
                                                                                                            <w:left w:val="none" w:sz="0" w:space="0" w:color="auto"/>
                                                                                                            <w:bottom w:val="none" w:sz="0" w:space="0" w:color="auto"/>
                                                                                                            <w:right w:val="none" w:sz="0" w:space="0" w:color="auto"/>
                                                                                                          </w:divBdr>
                                                                                                          <w:divsChild>
                                                                                                            <w:div w:id="1227957263">
                                                                                                              <w:marLeft w:val="0"/>
                                                                                                              <w:marRight w:val="0"/>
                                                                                                              <w:marTop w:val="0"/>
                                                                                                              <w:marBottom w:val="0"/>
                                                                                                              <w:divBdr>
                                                                                                                <w:top w:val="none" w:sz="0" w:space="0" w:color="auto"/>
                                                                                                                <w:left w:val="none" w:sz="0" w:space="0" w:color="auto"/>
                                                                                                                <w:bottom w:val="none" w:sz="0" w:space="0" w:color="auto"/>
                                                                                                                <w:right w:val="none" w:sz="0" w:space="0" w:color="auto"/>
                                                                                                              </w:divBdr>
                                                                                                            </w:div>
                                                                                                          </w:divsChild>
                                                                                                        </w:div>
                                                                                                        <w:div w:id="1975061901">
                                                                                                          <w:marLeft w:val="0"/>
                                                                                                          <w:marRight w:val="0"/>
                                                                                                          <w:marTop w:val="0"/>
                                                                                                          <w:marBottom w:val="0"/>
                                                                                                          <w:divBdr>
                                                                                                            <w:top w:val="none" w:sz="0" w:space="0" w:color="auto"/>
                                                                                                            <w:left w:val="none" w:sz="0" w:space="0" w:color="auto"/>
                                                                                                            <w:bottom w:val="none" w:sz="0" w:space="0" w:color="auto"/>
                                                                                                            <w:right w:val="none" w:sz="0" w:space="0" w:color="auto"/>
                                                                                                          </w:divBdr>
                                                                                                          <w:divsChild>
                                                                                                            <w:div w:id="1797213683">
                                                                                                              <w:marLeft w:val="0"/>
                                                                                                              <w:marRight w:val="0"/>
                                                                                                              <w:marTop w:val="0"/>
                                                                                                              <w:marBottom w:val="0"/>
                                                                                                              <w:divBdr>
                                                                                                                <w:top w:val="none" w:sz="0" w:space="0" w:color="auto"/>
                                                                                                                <w:left w:val="none" w:sz="0" w:space="0" w:color="auto"/>
                                                                                                                <w:bottom w:val="none" w:sz="0" w:space="0" w:color="auto"/>
                                                                                                                <w:right w:val="none" w:sz="0" w:space="0" w:color="auto"/>
                                                                                                              </w:divBdr>
                                                                                                              <w:divsChild>
                                                                                                                <w:div w:id="21013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6299">
                                                                                                          <w:marLeft w:val="0"/>
                                                                                                          <w:marRight w:val="0"/>
                                                                                                          <w:marTop w:val="0"/>
                                                                                                          <w:marBottom w:val="0"/>
                                                                                                          <w:divBdr>
                                                                                                            <w:top w:val="none" w:sz="0" w:space="0" w:color="auto"/>
                                                                                                            <w:left w:val="none" w:sz="0" w:space="0" w:color="auto"/>
                                                                                                            <w:bottom w:val="none" w:sz="0" w:space="0" w:color="auto"/>
                                                                                                            <w:right w:val="none" w:sz="0" w:space="0" w:color="auto"/>
                                                                                                          </w:divBdr>
                                                                                                          <w:divsChild>
                                                                                                            <w:div w:id="1612199232">
                                                                                                              <w:marLeft w:val="0"/>
                                                                                                              <w:marRight w:val="0"/>
                                                                                                              <w:marTop w:val="0"/>
                                                                                                              <w:marBottom w:val="0"/>
                                                                                                              <w:divBdr>
                                                                                                                <w:top w:val="none" w:sz="0" w:space="0" w:color="auto"/>
                                                                                                                <w:left w:val="none" w:sz="0" w:space="0" w:color="auto"/>
                                                                                                                <w:bottom w:val="none" w:sz="0" w:space="0" w:color="auto"/>
                                                                                                                <w:right w:val="none" w:sz="0" w:space="0" w:color="auto"/>
                                                                                                              </w:divBdr>
                                                                                                            </w:div>
                                                                                                          </w:divsChild>
                                                                                                        </w:div>
                                                                                                        <w:div w:id="1758789769">
                                                                                                          <w:marLeft w:val="0"/>
                                                                                                          <w:marRight w:val="0"/>
                                                                                                          <w:marTop w:val="0"/>
                                                                                                          <w:marBottom w:val="0"/>
                                                                                                          <w:divBdr>
                                                                                                            <w:top w:val="none" w:sz="0" w:space="0" w:color="auto"/>
                                                                                                            <w:left w:val="none" w:sz="0" w:space="0" w:color="auto"/>
                                                                                                            <w:bottom w:val="none" w:sz="0" w:space="0" w:color="auto"/>
                                                                                                            <w:right w:val="none" w:sz="0" w:space="0" w:color="auto"/>
                                                                                                          </w:divBdr>
                                                                                                          <w:divsChild>
                                                                                                            <w:div w:id="218564237">
                                                                                                              <w:marLeft w:val="0"/>
                                                                                                              <w:marRight w:val="0"/>
                                                                                                              <w:marTop w:val="0"/>
                                                                                                              <w:marBottom w:val="0"/>
                                                                                                              <w:divBdr>
                                                                                                                <w:top w:val="none" w:sz="0" w:space="0" w:color="auto"/>
                                                                                                                <w:left w:val="none" w:sz="0" w:space="0" w:color="auto"/>
                                                                                                                <w:bottom w:val="none" w:sz="0" w:space="0" w:color="auto"/>
                                                                                                                <w:right w:val="none" w:sz="0" w:space="0" w:color="auto"/>
                                                                                                              </w:divBdr>
                                                                                                              <w:divsChild>
                                                                                                                <w:div w:id="19085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88060">
                                                                                                          <w:marLeft w:val="0"/>
                                                                                                          <w:marRight w:val="0"/>
                                                                                                          <w:marTop w:val="0"/>
                                                                                                          <w:marBottom w:val="0"/>
                                                                                                          <w:divBdr>
                                                                                                            <w:top w:val="none" w:sz="0" w:space="0" w:color="auto"/>
                                                                                                            <w:left w:val="none" w:sz="0" w:space="0" w:color="auto"/>
                                                                                                            <w:bottom w:val="none" w:sz="0" w:space="0" w:color="auto"/>
                                                                                                            <w:right w:val="none" w:sz="0" w:space="0" w:color="auto"/>
                                                                                                          </w:divBdr>
                                                                                                          <w:divsChild>
                                                                                                            <w:div w:id="262961965">
                                                                                                              <w:marLeft w:val="0"/>
                                                                                                              <w:marRight w:val="0"/>
                                                                                                              <w:marTop w:val="0"/>
                                                                                                              <w:marBottom w:val="0"/>
                                                                                                              <w:divBdr>
                                                                                                                <w:top w:val="none" w:sz="0" w:space="0" w:color="auto"/>
                                                                                                                <w:left w:val="none" w:sz="0" w:space="0" w:color="auto"/>
                                                                                                                <w:bottom w:val="none" w:sz="0" w:space="0" w:color="auto"/>
                                                                                                                <w:right w:val="none" w:sz="0" w:space="0" w:color="auto"/>
                                                                                                              </w:divBdr>
                                                                                                            </w:div>
                                                                                                          </w:divsChild>
                                                                                                        </w:div>
                                                                                                        <w:div w:id="1492138818">
                                                                                                          <w:marLeft w:val="0"/>
                                                                                                          <w:marRight w:val="0"/>
                                                                                                          <w:marTop w:val="0"/>
                                                                                                          <w:marBottom w:val="0"/>
                                                                                                          <w:divBdr>
                                                                                                            <w:top w:val="none" w:sz="0" w:space="0" w:color="auto"/>
                                                                                                            <w:left w:val="none" w:sz="0" w:space="0" w:color="auto"/>
                                                                                                            <w:bottom w:val="none" w:sz="0" w:space="0" w:color="auto"/>
                                                                                                            <w:right w:val="none" w:sz="0" w:space="0" w:color="auto"/>
                                                                                                          </w:divBdr>
                                                                                                          <w:divsChild>
                                                                                                            <w:div w:id="592133377">
                                                                                                              <w:marLeft w:val="0"/>
                                                                                                              <w:marRight w:val="0"/>
                                                                                                              <w:marTop w:val="0"/>
                                                                                                              <w:marBottom w:val="0"/>
                                                                                                              <w:divBdr>
                                                                                                                <w:top w:val="none" w:sz="0" w:space="0" w:color="auto"/>
                                                                                                                <w:left w:val="none" w:sz="0" w:space="0" w:color="auto"/>
                                                                                                                <w:bottom w:val="none" w:sz="0" w:space="0" w:color="auto"/>
                                                                                                                <w:right w:val="none" w:sz="0" w:space="0" w:color="auto"/>
                                                                                                              </w:divBdr>
                                                                                                              <w:divsChild>
                                                                                                                <w:div w:id="15106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28154">
                                                                                                          <w:marLeft w:val="0"/>
                                                                                                          <w:marRight w:val="0"/>
                                                                                                          <w:marTop w:val="0"/>
                                                                                                          <w:marBottom w:val="0"/>
                                                                                                          <w:divBdr>
                                                                                                            <w:top w:val="none" w:sz="0" w:space="0" w:color="auto"/>
                                                                                                            <w:left w:val="none" w:sz="0" w:space="0" w:color="auto"/>
                                                                                                            <w:bottom w:val="none" w:sz="0" w:space="0" w:color="auto"/>
                                                                                                            <w:right w:val="none" w:sz="0" w:space="0" w:color="auto"/>
                                                                                                          </w:divBdr>
                                                                                                          <w:divsChild>
                                                                                                            <w:div w:id="1772168553">
                                                                                                              <w:marLeft w:val="0"/>
                                                                                                              <w:marRight w:val="0"/>
                                                                                                              <w:marTop w:val="0"/>
                                                                                                              <w:marBottom w:val="0"/>
                                                                                                              <w:divBdr>
                                                                                                                <w:top w:val="none" w:sz="0" w:space="0" w:color="auto"/>
                                                                                                                <w:left w:val="none" w:sz="0" w:space="0" w:color="auto"/>
                                                                                                                <w:bottom w:val="none" w:sz="0" w:space="0" w:color="auto"/>
                                                                                                                <w:right w:val="none" w:sz="0" w:space="0" w:color="auto"/>
                                                                                                              </w:divBdr>
                                                                                                            </w:div>
                                                                                                          </w:divsChild>
                                                                                                        </w:div>
                                                                                                        <w:div w:id="960453582">
                                                                                                          <w:marLeft w:val="0"/>
                                                                                                          <w:marRight w:val="0"/>
                                                                                                          <w:marTop w:val="0"/>
                                                                                                          <w:marBottom w:val="0"/>
                                                                                                          <w:divBdr>
                                                                                                            <w:top w:val="none" w:sz="0" w:space="0" w:color="auto"/>
                                                                                                            <w:left w:val="none" w:sz="0" w:space="0" w:color="auto"/>
                                                                                                            <w:bottom w:val="none" w:sz="0" w:space="0" w:color="auto"/>
                                                                                                            <w:right w:val="none" w:sz="0" w:space="0" w:color="auto"/>
                                                                                                          </w:divBdr>
                                                                                                          <w:divsChild>
                                                                                                            <w:div w:id="1102919045">
                                                                                                              <w:marLeft w:val="0"/>
                                                                                                              <w:marRight w:val="0"/>
                                                                                                              <w:marTop w:val="0"/>
                                                                                                              <w:marBottom w:val="0"/>
                                                                                                              <w:divBdr>
                                                                                                                <w:top w:val="none" w:sz="0" w:space="0" w:color="auto"/>
                                                                                                                <w:left w:val="none" w:sz="0" w:space="0" w:color="auto"/>
                                                                                                                <w:bottom w:val="none" w:sz="0" w:space="0" w:color="auto"/>
                                                                                                                <w:right w:val="none" w:sz="0" w:space="0" w:color="auto"/>
                                                                                                              </w:divBdr>
                                                                                                              <w:divsChild>
                                                                                                                <w:div w:id="4120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79393">
                                                                                                          <w:marLeft w:val="0"/>
                                                                                                          <w:marRight w:val="0"/>
                                                                                                          <w:marTop w:val="0"/>
                                                                                                          <w:marBottom w:val="0"/>
                                                                                                          <w:divBdr>
                                                                                                            <w:top w:val="none" w:sz="0" w:space="0" w:color="auto"/>
                                                                                                            <w:left w:val="none" w:sz="0" w:space="0" w:color="auto"/>
                                                                                                            <w:bottom w:val="none" w:sz="0" w:space="0" w:color="auto"/>
                                                                                                            <w:right w:val="none" w:sz="0" w:space="0" w:color="auto"/>
                                                                                                          </w:divBdr>
                                                                                                          <w:divsChild>
                                                                                                            <w:div w:id="513687865">
                                                                                                              <w:marLeft w:val="0"/>
                                                                                                              <w:marRight w:val="0"/>
                                                                                                              <w:marTop w:val="0"/>
                                                                                                              <w:marBottom w:val="0"/>
                                                                                                              <w:divBdr>
                                                                                                                <w:top w:val="none" w:sz="0" w:space="0" w:color="auto"/>
                                                                                                                <w:left w:val="none" w:sz="0" w:space="0" w:color="auto"/>
                                                                                                                <w:bottom w:val="none" w:sz="0" w:space="0" w:color="auto"/>
                                                                                                                <w:right w:val="none" w:sz="0" w:space="0" w:color="auto"/>
                                                                                                              </w:divBdr>
                                                                                                            </w:div>
                                                                                                          </w:divsChild>
                                                                                                        </w:div>
                                                                                                        <w:div w:id="974024719">
                                                                                                          <w:marLeft w:val="0"/>
                                                                                                          <w:marRight w:val="0"/>
                                                                                                          <w:marTop w:val="0"/>
                                                                                                          <w:marBottom w:val="0"/>
                                                                                                          <w:divBdr>
                                                                                                            <w:top w:val="none" w:sz="0" w:space="0" w:color="auto"/>
                                                                                                            <w:left w:val="none" w:sz="0" w:space="0" w:color="auto"/>
                                                                                                            <w:bottom w:val="none" w:sz="0" w:space="0" w:color="auto"/>
                                                                                                            <w:right w:val="none" w:sz="0" w:space="0" w:color="auto"/>
                                                                                                          </w:divBdr>
                                                                                                          <w:divsChild>
                                                                                                            <w:div w:id="1435978482">
                                                                                                              <w:marLeft w:val="0"/>
                                                                                                              <w:marRight w:val="0"/>
                                                                                                              <w:marTop w:val="0"/>
                                                                                                              <w:marBottom w:val="0"/>
                                                                                                              <w:divBdr>
                                                                                                                <w:top w:val="none" w:sz="0" w:space="0" w:color="auto"/>
                                                                                                                <w:left w:val="none" w:sz="0" w:space="0" w:color="auto"/>
                                                                                                                <w:bottom w:val="none" w:sz="0" w:space="0" w:color="auto"/>
                                                                                                                <w:right w:val="none" w:sz="0" w:space="0" w:color="auto"/>
                                                                                                              </w:divBdr>
                                                                                                              <w:divsChild>
                                                                                                                <w:div w:id="6954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7093">
                                                                                                          <w:marLeft w:val="0"/>
                                                                                                          <w:marRight w:val="0"/>
                                                                                                          <w:marTop w:val="0"/>
                                                                                                          <w:marBottom w:val="0"/>
                                                                                                          <w:divBdr>
                                                                                                            <w:top w:val="none" w:sz="0" w:space="0" w:color="auto"/>
                                                                                                            <w:left w:val="none" w:sz="0" w:space="0" w:color="auto"/>
                                                                                                            <w:bottom w:val="none" w:sz="0" w:space="0" w:color="auto"/>
                                                                                                            <w:right w:val="none" w:sz="0" w:space="0" w:color="auto"/>
                                                                                                          </w:divBdr>
                                                                                                          <w:divsChild>
                                                                                                            <w:div w:id="425468475">
                                                                                                              <w:marLeft w:val="0"/>
                                                                                                              <w:marRight w:val="0"/>
                                                                                                              <w:marTop w:val="0"/>
                                                                                                              <w:marBottom w:val="0"/>
                                                                                                              <w:divBdr>
                                                                                                                <w:top w:val="none" w:sz="0" w:space="0" w:color="auto"/>
                                                                                                                <w:left w:val="none" w:sz="0" w:space="0" w:color="auto"/>
                                                                                                                <w:bottom w:val="none" w:sz="0" w:space="0" w:color="auto"/>
                                                                                                                <w:right w:val="none" w:sz="0" w:space="0" w:color="auto"/>
                                                                                                              </w:divBdr>
                                                                                                            </w:div>
                                                                                                          </w:divsChild>
                                                                                                        </w:div>
                                                                                                        <w:div w:id="1068186121">
                                                                                                          <w:marLeft w:val="0"/>
                                                                                                          <w:marRight w:val="0"/>
                                                                                                          <w:marTop w:val="0"/>
                                                                                                          <w:marBottom w:val="0"/>
                                                                                                          <w:divBdr>
                                                                                                            <w:top w:val="none" w:sz="0" w:space="0" w:color="auto"/>
                                                                                                            <w:left w:val="none" w:sz="0" w:space="0" w:color="auto"/>
                                                                                                            <w:bottom w:val="none" w:sz="0" w:space="0" w:color="auto"/>
                                                                                                            <w:right w:val="none" w:sz="0" w:space="0" w:color="auto"/>
                                                                                                          </w:divBdr>
                                                                                                          <w:divsChild>
                                                                                                            <w:div w:id="122045219">
                                                                                                              <w:marLeft w:val="0"/>
                                                                                                              <w:marRight w:val="0"/>
                                                                                                              <w:marTop w:val="0"/>
                                                                                                              <w:marBottom w:val="0"/>
                                                                                                              <w:divBdr>
                                                                                                                <w:top w:val="none" w:sz="0" w:space="0" w:color="auto"/>
                                                                                                                <w:left w:val="none" w:sz="0" w:space="0" w:color="auto"/>
                                                                                                                <w:bottom w:val="none" w:sz="0" w:space="0" w:color="auto"/>
                                                                                                                <w:right w:val="none" w:sz="0" w:space="0" w:color="auto"/>
                                                                                                              </w:divBdr>
                                                                                                              <w:divsChild>
                                                                                                                <w:div w:id="4215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7124">
                                                                                                          <w:marLeft w:val="0"/>
                                                                                                          <w:marRight w:val="0"/>
                                                                                                          <w:marTop w:val="0"/>
                                                                                                          <w:marBottom w:val="0"/>
                                                                                                          <w:divBdr>
                                                                                                            <w:top w:val="none" w:sz="0" w:space="0" w:color="auto"/>
                                                                                                            <w:left w:val="none" w:sz="0" w:space="0" w:color="auto"/>
                                                                                                            <w:bottom w:val="none" w:sz="0" w:space="0" w:color="auto"/>
                                                                                                            <w:right w:val="none" w:sz="0" w:space="0" w:color="auto"/>
                                                                                                          </w:divBdr>
                                                                                                          <w:divsChild>
                                                                                                            <w:div w:id="1971671322">
                                                                                                              <w:marLeft w:val="0"/>
                                                                                                              <w:marRight w:val="0"/>
                                                                                                              <w:marTop w:val="0"/>
                                                                                                              <w:marBottom w:val="0"/>
                                                                                                              <w:divBdr>
                                                                                                                <w:top w:val="none" w:sz="0" w:space="0" w:color="auto"/>
                                                                                                                <w:left w:val="none" w:sz="0" w:space="0" w:color="auto"/>
                                                                                                                <w:bottom w:val="none" w:sz="0" w:space="0" w:color="auto"/>
                                                                                                                <w:right w:val="none" w:sz="0" w:space="0" w:color="auto"/>
                                                                                                              </w:divBdr>
                                                                                                            </w:div>
                                                                                                          </w:divsChild>
                                                                                                        </w:div>
                                                                                                        <w:div w:id="1696348688">
                                                                                                          <w:marLeft w:val="0"/>
                                                                                                          <w:marRight w:val="0"/>
                                                                                                          <w:marTop w:val="0"/>
                                                                                                          <w:marBottom w:val="0"/>
                                                                                                          <w:divBdr>
                                                                                                            <w:top w:val="none" w:sz="0" w:space="0" w:color="auto"/>
                                                                                                            <w:left w:val="none" w:sz="0" w:space="0" w:color="auto"/>
                                                                                                            <w:bottom w:val="none" w:sz="0" w:space="0" w:color="auto"/>
                                                                                                            <w:right w:val="none" w:sz="0" w:space="0" w:color="auto"/>
                                                                                                          </w:divBdr>
                                                                                                          <w:divsChild>
                                                                                                            <w:div w:id="2040203053">
                                                                                                              <w:marLeft w:val="0"/>
                                                                                                              <w:marRight w:val="0"/>
                                                                                                              <w:marTop w:val="0"/>
                                                                                                              <w:marBottom w:val="0"/>
                                                                                                              <w:divBdr>
                                                                                                                <w:top w:val="none" w:sz="0" w:space="0" w:color="auto"/>
                                                                                                                <w:left w:val="none" w:sz="0" w:space="0" w:color="auto"/>
                                                                                                                <w:bottom w:val="none" w:sz="0" w:space="0" w:color="auto"/>
                                                                                                                <w:right w:val="none" w:sz="0" w:space="0" w:color="auto"/>
                                                                                                              </w:divBdr>
                                                                                                              <w:divsChild>
                                                                                                                <w:div w:id="13526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6084">
                                                                                                          <w:marLeft w:val="0"/>
                                                                                                          <w:marRight w:val="0"/>
                                                                                                          <w:marTop w:val="0"/>
                                                                                                          <w:marBottom w:val="0"/>
                                                                                                          <w:divBdr>
                                                                                                            <w:top w:val="none" w:sz="0" w:space="0" w:color="auto"/>
                                                                                                            <w:left w:val="none" w:sz="0" w:space="0" w:color="auto"/>
                                                                                                            <w:bottom w:val="none" w:sz="0" w:space="0" w:color="auto"/>
                                                                                                            <w:right w:val="none" w:sz="0" w:space="0" w:color="auto"/>
                                                                                                          </w:divBdr>
                                                                                                          <w:divsChild>
                                                                                                            <w:div w:id="502743872">
                                                                                                              <w:marLeft w:val="0"/>
                                                                                                              <w:marRight w:val="0"/>
                                                                                                              <w:marTop w:val="0"/>
                                                                                                              <w:marBottom w:val="0"/>
                                                                                                              <w:divBdr>
                                                                                                                <w:top w:val="none" w:sz="0" w:space="0" w:color="auto"/>
                                                                                                                <w:left w:val="none" w:sz="0" w:space="0" w:color="auto"/>
                                                                                                                <w:bottom w:val="none" w:sz="0" w:space="0" w:color="auto"/>
                                                                                                                <w:right w:val="none" w:sz="0" w:space="0" w:color="auto"/>
                                                                                                              </w:divBdr>
                                                                                                            </w:div>
                                                                                                          </w:divsChild>
                                                                                                        </w:div>
                                                                                                        <w:div w:id="451750939">
                                                                                                          <w:marLeft w:val="0"/>
                                                                                                          <w:marRight w:val="0"/>
                                                                                                          <w:marTop w:val="0"/>
                                                                                                          <w:marBottom w:val="0"/>
                                                                                                          <w:divBdr>
                                                                                                            <w:top w:val="none" w:sz="0" w:space="0" w:color="auto"/>
                                                                                                            <w:left w:val="none" w:sz="0" w:space="0" w:color="auto"/>
                                                                                                            <w:bottom w:val="none" w:sz="0" w:space="0" w:color="auto"/>
                                                                                                            <w:right w:val="none" w:sz="0" w:space="0" w:color="auto"/>
                                                                                                          </w:divBdr>
                                                                                                          <w:divsChild>
                                                                                                            <w:div w:id="483279750">
                                                                                                              <w:marLeft w:val="0"/>
                                                                                                              <w:marRight w:val="0"/>
                                                                                                              <w:marTop w:val="0"/>
                                                                                                              <w:marBottom w:val="0"/>
                                                                                                              <w:divBdr>
                                                                                                                <w:top w:val="none" w:sz="0" w:space="0" w:color="auto"/>
                                                                                                                <w:left w:val="none" w:sz="0" w:space="0" w:color="auto"/>
                                                                                                                <w:bottom w:val="none" w:sz="0" w:space="0" w:color="auto"/>
                                                                                                                <w:right w:val="none" w:sz="0" w:space="0" w:color="auto"/>
                                                                                                              </w:divBdr>
                                                                                                              <w:divsChild>
                                                                                                                <w:div w:id="207573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88498">
                                                                                                          <w:marLeft w:val="0"/>
                                                                                                          <w:marRight w:val="0"/>
                                                                                                          <w:marTop w:val="0"/>
                                                                                                          <w:marBottom w:val="0"/>
                                                                                                          <w:divBdr>
                                                                                                            <w:top w:val="none" w:sz="0" w:space="0" w:color="auto"/>
                                                                                                            <w:left w:val="none" w:sz="0" w:space="0" w:color="auto"/>
                                                                                                            <w:bottom w:val="none" w:sz="0" w:space="0" w:color="auto"/>
                                                                                                            <w:right w:val="none" w:sz="0" w:space="0" w:color="auto"/>
                                                                                                          </w:divBdr>
                                                                                                          <w:divsChild>
                                                                                                            <w:div w:id="748428384">
                                                                                                              <w:marLeft w:val="0"/>
                                                                                                              <w:marRight w:val="0"/>
                                                                                                              <w:marTop w:val="0"/>
                                                                                                              <w:marBottom w:val="0"/>
                                                                                                              <w:divBdr>
                                                                                                                <w:top w:val="none" w:sz="0" w:space="0" w:color="auto"/>
                                                                                                                <w:left w:val="none" w:sz="0" w:space="0" w:color="auto"/>
                                                                                                                <w:bottom w:val="none" w:sz="0" w:space="0" w:color="auto"/>
                                                                                                                <w:right w:val="none" w:sz="0" w:space="0" w:color="auto"/>
                                                                                                              </w:divBdr>
                                                                                                            </w:div>
                                                                                                          </w:divsChild>
                                                                                                        </w:div>
                                                                                                        <w:div w:id="2030401625">
                                                                                                          <w:marLeft w:val="0"/>
                                                                                                          <w:marRight w:val="0"/>
                                                                                                          <w:marTop w:val="0"/>
                                                                                                          <w:marBottom w:val="0"/>
                                                                                                          <w:divBdr>
                                                                                                            <w:top w:val="none" w:sz="0" w:space="0" w:color="auto"/>
                                                                                                            <w:left w:val="none" w:sz="0" w:space="0" w:color="auto"/>
                                                                                                            <w:bottom w:val="none" w:sz="0" w:space="0" w:color="auto"/>
                                                                                                            <w:right w:val="none" w:sz="0" w:space="0" w:color="auto"/>
                                                                                                          </w:divBdr>
                                                                                                          <w:divsChild>
                                                                                                            <w:div w:id="401218325">
                                                                                                              <w:marLeft w:val="0"/>
                                                                                                              <w:marRight w:val="0"/>
                                                                                                              <w:marTop w:val="0"/>
                                                                                                              <w:marBottom w:val="0"/>
                                                                                                              <w:divBdr>
                                                                                                                <w:top w:val="none" w:sz="0" w:space="0" w:color="auto"/>
                                                                                                                <w:left w:val="none" w:sz="0" w:space="0" w:color="auto"/>
                                                                                                                <w:bottom w:val="none" w:sz="0" w:space="0" w:color="auto"/>
                                                                                                                <w:right w:val="none" w:sz="0" w:space="0" w:color="auto"/>
                                                                                                              </w:divBdr>
                                                                                                              <w:divsChild>
                                                                                                                <w:div w:id="2181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6101330">
                                                                  <w:marLeft w:val="0"/>
                                                                  <w:marRight w:val="0"/>
                                                                  <w:marTop w:val="0"/>
                                                                  <w:marBottom w:val="0"/>
                                                                  <w:divBdr>
                                                                    <w:top w:val="none" w:sz="0" w:space="0" w:color="auto"/>
                                                                    <w:left w:val="none" w:sz="0" w:space="0" w:color="auto"/>
                                                                    <w:bottom w:val="none" w:sz="0" w:space="0" w:color="auto"/>
                                                                    <w:right w:val="none" w:sz="0" w:space="0" w:color="auto"/>
                                                                  </w:divBdr>
                                                                  <w:divsChild>
                                                                    <w:div w:id="829443835">
                                                                      <w:marLeft w:val="0"/>
                                                                      <w:marRight w:val="0"/>
                                                                      <w:marTop w:val="0"/>
                                                                      <w:marBottom w:val="0"/>
                                                                      <w:divBdr>
                                                                        <w:top w:val="none" w:sz="0" w:space="0" w:color="auto"/>
                                                                        <w:left w:val="none" w:sz="0" w:space="0" w:color="auto"/>
                                                                        <w:bottom w:val="none" w:sz="0" w:space="0" w:color="auto"/>
                                                                        <w:right w:val="none" w:sz="0" w:space="0" w:color="auto"/>
                                                                      </w:divBdr>
                                                                      <w:divsChild>
                                                                        <w:div w:id="4650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29730809">
                  <w:marLeft w:val="0"/>
                  <w:marRight w:val="0"/>
                  <w:marTop w:val="0"/>
                  <w:marBottom w:val="0"/>
                  <w:divBdr>
                    <w:top w:val="none" w:sz="0" w:space="0" w:color="auto"/>
                    <w:left w:val="none" w:sz="0" w:space="0" w:color="auto"/>
                    <w:bottom w:val="none" w:sz="0" w:space="0" w:color="auto"/>
                    <w:right w:val="none" w:sz="0" w:space="0" w:color="auto"/>
                  </w:divBdr>
                  <w:divsChild>
                    <w:div w:id="1330407590">
                      <w:marLeft w:val="0"/>
                      <w:marRight w:val="0"/>
                      <w:marTop w:val="0"/>
                      <w:marBottom w:val="0"/>
                      <w:divBdr>
                        <w:top w:val="none" w:sz="0" w:space="0" w:color="auto"/>
                        <w:left w:val="none" w:sz="0" w:space="0" w:color="auto"/>
                        <w:bottom w:val="none" w:sz="0" w:space="0" w:color="auto"/>
                        <w:right w:val="none" w:sz="0" w:space="0" w:color="auto"/>
                      </w:divBdr>
                      <w:divsChild>
                        <w:div w:id="1779831474">
                          <w:marLeft w:val="0"/>
                          <w:marRight w:val="0"/>
                          <w:marTop w:val="0"/>
                          <w:marBottom w:val="0"/>
                          <w:divBdr>
                            <w:top w:val="none" w:sz="0" w:space="0" w:color="auto"/>
                            <w:left w:val="none" w:sz="0" w:space="0" w:color="auto"/>
                            <w:bottom w:val="none" w:sz="0" w:space="0" w:color="auto"/>
                            <w:right w:val="none" w:sz="0" w:space="0" w:color="auto"/>
                          </w:divBdr>
                          <w:divsChild>
                            <w:div w:id="386147263">
                              <w:marLeft w:val="0"/>
                              <w:marRight w:val="0"/>
                              <w:marTop w:val="0"/>
                              <w:marBottom w:val="0"/>
                              <w:divBdr>
                                <w:top w:val="none" w:sz="0" w:space="0" w:color="auto"/>
                                <w:left w:val="none" w:sz="0" w:space="0" w:color="auto"/>
                                <w:bottom w:val="none" w:sz="0" w:space="0" w:color="auto"/>
                                <w:right w:val="none" w:sz="0" w:space="0" w:color="auto"/>
                              </w:divBdr>
                              <w:divsChild>
                                <w:div w:id="1178155740">
                                  <w:marLeft w:val="0"/>
                                  <w:marRight w:val="0"/>
                                  <w:marTop w:val="0"/>
                                  <w:marBottom w:val="0"/>
                                  <w:divBdr>
                                    <w:top w:val="none" w:sz="0" w:space="0" w:color="auto"/>
                                    <w:left w:val="none" w:sz="0" w:space="0" w:color="auto"/>
                                    <w:bottom w:val="none" w:sz="0" w:space="0" w:color="auto"/>
                                    <w:right w:val="none" w:sz="0" w:space="0" w:color="auto"/>
                                  </w:divBdr>
                                  <w:divsChild>
                                    <w:div w:id="1728186043">
                                      <w:marLeft w:val="0"/>
                                      <w:marRight w:val="0"/>
                                      <w:marTop w:val="0"/>
                                      <w:marBottom w:val="0"/>
                                      <w:divBdr>
                                        <w:top w:val="none" w:sz="0" w:space="0" w:color="auto"/>
                                        <w:left w:val="none" w:sz="0" w:space="0" w:color="auto"/>
                                        <w:bottom w:val="none" w:sz="0" w:space="0" w:color="auto"/>
                                        <w:right w:val="none" w:sz="0" w:space="0" w:color="auto"/>
                                      </w:divBdr>
                                      <w:divsChild>
                                        <w:div w:id="166528300">
                                          <w:marLeft w:val="0"/>
                                          <w:marRight w:val="0"/>
                                          <w:marTop w:val="0"/>
                                          <w:marBottom w:val="0"/>
                                          <w:divBdr>
                                            <w:top w:val="none" w:sz="0" w:space="0" w:color="auto"/>
                                            <w:left w:val="none" w:sz="0" w:space="0" w:color="auto"/>
                                            <w:bottom w:val="none" w:sz="0" w:space="0" w:color="auto"/>
                                            <w:right w:val="none" w:sz="0" w:space="0" w:color="auto"/>
                                          </w:divBdr>
                                          <w:divsChild>
                                            <w:div w:id="1277055572">
                                              <w:marLeft w:val="0"/>
                                              <w:marRight w:val="0"/>
                                              <w:marTop w:val="0"/>
                                              <w:marBottom w:val="0"/>
                                              <w:divBdr>
                                                <w:top w:val="none" w:sz="0" w:space="0" w:color="auto"/>
                                                <w:left w:val="none" w:sz="0" w:space="0" w:color="auto"/>
                                                <w:bottom w:val="none" w:sz="0" w:space="0" w:color="auto"/>
                                                <w:right w:val="none" w:sz="0" w:space="0" w:color="auto"/>
                                              </w:divBdr>
                                              <w:divsChild>
                                                <w:div w:id="497036253">
                                                  <w:marLeft w:val="0"/>
                                                  <w:marRight w:val="0"/>
                                                  <w:marTop w:val="0"/>
                                                  <w:marBottom w:val="0"/>
                                                  <w:divBdr>
                                                    <w:top w:val="none" w:sz="0" w:space="0" w:color="auto"/>
                                                    <w:left w:val="none" w:sz="0" w:space="0" w:color="auto"/>
                                                    <w:bottom w:val="none" w:sz="0" w:space="0" w:color="auto"/>
                                                    <w:right w:val="none" w:sz="0" w:space="0" w:color="auto"/>
                                                  </w:divBdr>
                                                  <w:divsChild>
                                                    <w:div w:id="642777786">
                                                      <w:marLeft w:val="0"/>
                                                      <w:marRight w:val="0"/>
                                                      <w:marTop w:val="0"/>
                                                      <w:marBottom w:val="0"/>
                                                      <w:divBdr>
                                                        <w:top w:val="none" w:sz="0" w:space="0" w:color="auto"/>
                                                        <w:left w:val="none" w:sz="0" w:space="0" w:color="auto"/>
                                                        <w:bottom w:val="none" w:sz="0" w:space="0" w:color="auto"/>
                                                        <w:right w:val="none" w:sz="0" w:space="0" w:color="auto"/>
                                                      </w:divBdr>
                                                      <w:divsChild>
                                                        <w:div w:id="1393239724">
                                                          <w:marLeft w:val="0"/>
                                                          <w:marRight w:val="0"/>
                                                          <w:marTop w:val="0"/>
                                                          <w:marBottom w:val="0"/>
                                                          <w:divBdr>
                                                            <w:top w:val="none" w:sz="0" w:space="0" w:color="auto"/>
                                                            <w:left w:val="none" w:sz="0" w:space="0" w:color="auto"/>
                                                            <w:bottom w:val="none" w:sz="0" w:space="0" w:color="auto"/>
                                                            <w:right w:val="none" w:sz="0" w:space="0" w:color="auto"/>
                                                          </w:divBdr>
                                                          <w:divsChild>
                                                            <w:div w:id="35131874">
                                                              <w:marLeft w:val="0"/>
                                                              <w:marRight w:val="0"/>
                                                              <w:marTop w:val="0"/>
                                                              <w:marBottom w:val="0"/>
                                                              <w:divBdr>
                                                                <w:top w:val="none" w:sz="0" w:space="0" w:color="auto"/>
                                                                <w:left w:val="none" w:sz="0" w:space="0" w:color="auto"/>
                                                                <w:bottom w:val="none" w:sz="0" w:space="0" w:color="auto"/>
                                                                <w:right w:val="none" w:sz="0" w:space="0" w:color="auto"/>
                                                              </w:divBdr>
                                                              <w:divsChild>
                                                                <w:div w:id="338503416">
                                                                  <w:marLeft w:val="0"/>
                                                                  <w:marRight w:val="0"/>
                                                                  <w:marTop w:val="0"/>
                                                                  <w:marBottom w:val="0"/>
                                                                  <w:divBdr>
                                                                    <w:top w:val="none" w:sz="0" w:space="0" w:color="auto"/>
                                                                    <w:left w:val="none" w:sz="0" w:space="0" w:color="auto"/>
                                                                    <w:bottom w:val="none" w:sz="0" w:space="0" w:color="auto"/>
                                                                    <w:right w:val="none" w:sz="0" w:space="0" w:color="auto"/>
                                                                  </w:divBdr>
                                                                </w:div>
                                                              </w:divsChild>
                                                            </w:div>
                                                            <w:div w:id="1486122368">
                                                              <w:marLeft w:val="0"/>
                                                              <w:marRight w:val="0"/>
                                                              <w:marTop w:val="0"/>
                                                              <w:marBottom w:val="0"/>
                                                              <w:divBdr>
                                                                <w:top w:val="none" w:sz="0" w:space="0" w:color="auto"/>
                                                                <w:left w:val="none" w:sz="0" w:space="0" w:color="auto"/>
                                                                <w:bottom w:val="none" w:sz="0" w:space="0" w:color="auto"/>
                                                                <w:right w:val="none" w:sz="0" w:space="0" w:color="auto"/>
                                                              </w:divBdr>
                                                              <w:divsChild>
                                                                <w:div w:id="1595287800">
                                                                  <w:marLeft w:val="0"/>
                                                                  <w:marRight w:val="0"/>
                                                                  <w:marTop w:val="0"/>
                                                                  <w:marBottom w:val="0"/>
                                                                  <w:divBdr>
                                                                    <w:top w:val="none" w:sz="0" w:space="0" w:color="auto"/>
                                                                    <w:left w:val="none" w:sz="0" w:space="0" w:color="auto"/>
                                                                    <w:bottom w:val="none" w:sz="0" w:space="0" w:color="auto"/>
                                                                    <w:right w:val="none" w:sz="0" w:space="0" w:color="auto"/>
                                                                  </w:divBdr>
                                                                  <w:divsChild>
                                                                    <w:div w:id="5323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9501">
                                                              <w:marLeft w:val="0"/>
                                                              <w:marRight w:val="0"/>
                                                              <w:marTop w:val="0"/>
                                                              <w:marBottom w:val="0"/>
                                                              <w:divBdr>
                                                                <w:top w:val="none" w:sz="0" w:space="0" w:color="auto"/>
                                                                <w:left w:val="none" w:sz="0" w:space="0" w:color="auto"/>
                                                                <w:bottom w:val="none" w:sz="0" w:space="0" w:color="auto"/>
                                                                <w:right w:val="none" w:sz="0" w:space="0" w:color="auto"/>
                                                              </w:divBdr>
                                                              <w:divsChild>
                                                                <w:div w:id="960501373">
                                                                  <w:marLeft w:val="0"/>
                                                                  <w:marRight w:val="0"/>
                                                                  <w:marTop w:val="0"/>
                                                                  <w:marBottom w:val="0"/>
                                                                  <w:divBdr>
                                                                    <w:top w:val="none" w:sz="0" w:space="0" w:color="auto"/>
                                                                    <w:left w:val="none" w:sz="0" w:space="0" w:color="auto"/>
                                                                    <w:bottom w:val="none" w:sz="0" w:space="0" w:color="auto"/>
                                                                    <w:right w:val="none" w:sz="0" w:space="0" w:color="auto"/>
                                                                  </w:divBdr>
                                                                  <w:divsChild>
                                                                    <w:div w:id="2028753544">
                                                                      <w:marLeft w:val="0"/>
                                                                      <w:marRight w:val="0"/>
                                                                      <w:marTop w:val="0"/>
                                                                      <w:marBottom w:val="0"/>
                                                                      <w:divBdr>
                                                                        <w:top w:val="none" w:sz="0" w:space="0" w:color="auto"/>
                                                                        <w:left w:val="none" w:sz="0" w:space="0" w:color="auto"/>
                                                                        <w:bottom w:val="none" w:sz="0" w:space="0" w:color="auto"/>
                                                                        <w:right w:val="none" w:sz="0" w:space="0" w:color="auto"/>
                                                                      </w:divBdr>
                                                                      <w:divsChild>
                                                                        <w:div w:id="15659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21307189">
          <w:marLeft w:val="0"/>
          <w:marRight w:val="0"/>
          <w:marTop w:val="0"/>
          <w:marBottom w:val="0"/>
          <w:divBdr>
            <w:top w:val="none" w:sz="0" w:space="0" w:color="auto"/>
            <w:left w:val="none" w:sz="0" w:space="0" w:color="auto"/>
            <w:bottom w:val="none" w:sz="0" w:space="0" w:color="auto"/>
            <w:right w:val="none" w:sz="0" w:space="0" w:color="auto"/>
          </w:divBdr>
          <w:divsChild>
            <w:div w:id="836578802">
              <w:marLeft w:val="0"/>
              <w:marRight w:val="0"/>
              <w:marTop w:val="0"/>
              <w:marBottom w:val="0"/>
              <w:divBdr>
                <w:top w:val="none" w:sz="0" w:space="0" w:color="auto"/>
                <w:left w:val="none" w:sz="0" w:space="0" w:color="auto"/>
                <w:bottom w:val="none" w:sz="0" w:space="0" w:color="auto"/>
                <w:right w:val="none" w:sz="0" w:space="0" w:color="auto"/>
              </w:divBdr>
              <w:divsChild>
                <w:div w:id="1177960107">
                  <w:marLeft w:val="0"/>
                  <w:marRight w:val="0"/>
                  <w:marTop w:val="0"/>
                  <w:marBottom w:val="0"/>
                  <w:divBdr>
                    <w:top w:val="none" w:sz="0" w:space="0" w:color="auto"/>
                    <w:left w:val="none" w:sz="0" w:space="0" w:color="auto"/>
                    <w:bottom w:val="none" w:sz="0" w:space="0" w:color="auto"/>
                    <w:right w:val="none" w:sz="0" w:space="0" w:color="auto"/>
                  </w:divBdr>
                  <w:divsChild>
                    <w:div w:id="1538081134">
                      <w:marLeft w:val="0"/>
                      <w:marRight w:val="0"/>
                      <w:marTop w:val="0"/>
                      <w:marBottom w:val="0"/>
                      <w:divBdr>
                        <w:top w:val="none" w:sz="0" w:space="0" w:color="auto"/>
                        <w:left w:val="none" w:sz="0" w:space="0" w:color="auto"/>
                        <w:bottom w:val="none" w:sz="0" w:space="0" w:color="auto"/>
                        <w:right w:val="none" w:sz="0" w:space="0" w:color="auto"/>
                      </w:divBdr>
                      <w:divsChild>
                        <w:div w:id="217209321">
                          <w:marLeft w:val="0"/>
                          <w:marRight w:val="0"/>
                          <w:marTop w:val="0"/>
                          <w:marBottom w:val="0"/>
                          <w:divBdr>
                            <w:top w:val="none" w:sz="0" w:space="0" w:color="auto"/>
                            <w:left w:val="none" w:sz="0" w:space="0" w:color="auto"/>
                            <w:bottom w:val="none" w:sz="0" w:space="0" w:color="auto"/>
                            <w:right w:val="none" w:sz="0" w:space="0" w:color="auto"/>
                          </w:divBdr>
                          <w:divsChild>
                            <w:div w:id="1764103336">
                              <w:marLeft w:val="0"/>
                              <w:marRight w:val="0"/>
                              <w:marTop w:val="0"/>
                              <w:marBottom w:val="0"/>
                              <w:divBdr>
                                <w:top w:val="none" w:sz="0" w:space="0" w:color="auto"/>
                                <w:left w:val="none" w:sz="0" w:space="0" w:color="auto"/>
                                <w:bottom w:val="none" w:sz="0" w:space="0" w:color="auto"/>
                                <w:right w:val="none" w:sz="0" w:space="0" w:color="auto"/>
                              </w:divBdr>
                              <w:divsChild>
                                <w:div w:id="1067071608">
                                  <w:marLeft w:val="0"/>
                                  <w:marRight w:val="0"/>
                                  <w:marTop w:val="0"/>
                                  <w:marBottom w:val="0"/>
                                  <w:divBdr>
                                    <w:top w:val="none" w:sz="0" w:space="0" w:color="auto"/>
                                    <w:left w:val="none" w:sz="0" w:space="0" w:color="auto"/>
                                    <w:bottom w:val="none" w:sz="0" w:space="0" w:color="auto"/>
                                    <w:right w:val="none" w:sz="0" w:space="0" w:color="auto"/>
                                  </w:divBdr>
                                  <w:divsChild>
                                    <w:div w:id="1963076659">
                                      <w:marLeft w:val="0"/>
                                      <w:marRight w:val="0"/>
                                      <w:marTop w:val="0"/>
                                      <w:marBottom w:val="0"/>
                                      <w:divBdr>
                                        <w:top w:val="none" w:sz="0" w:space="0" w:color="auto"/>
                                        <w:left w:val="none" w:sz="0" w:space="0" w:color="auto"/>
                                        <w:bottom w:val="none" w:sz="0" w:space="0" w:color="auto"/>
                                        <w:right w:val="none" w:sz="0" w:space="0" w:color="auto"/>
                                      </w:divBdr>
                                      <w:divsChild>
                                        <w:div w:id="773865217">
                                          <w:marLeft w:val="0"/>
                                          <w:marRight w:val="0"/>
                                          <w:marTop w:val="0"/>
                                          <w:marBottom w:val="0"/>
                                          <w:divBdr>
                                            <w:top w:val="none" w:sz="0" w:space="0" w:color="auto"/>
                                            <w:left w:val="none" w:sz="0" w:space="0" w:color="auto"/>
                                            <w:bottom w:val="none" w:sz="0" w:space="0" w:color="auto"/>
                                            <w:right w:val="none" w:sz="0" w:space="0" w:color="auto"/>
                                          </w:divBdr>
                                          <w:divsChild>
                                            <w:div w:id="101730730">
                                              <w:marLeft w:val="0"/>
                                              <w:marRight w:val="0"/>
                                              <w:marTop w:val="0"/>
                                              <w:marBottom w:val="0"/>
                                              <w:divBdr>
                                                <w:top w:val="none" w:sz="0" w:space="0" w:color="auto"/>
                                                <w:left w:val="none" w:sz="0" w:space="0" w:color="auto"/>
                                                <w:bottom w:val="none" w:sz="0" w:space="0" w:color="auto"/>
                                                <w:right w:val="none" w:sz="0" w:space="0" w:color="auto"/>
                                              </w:divBdr>
                                              <w:divsChild>
                                                <w:div w:id="1354843691">
                                                  <w:marLeft w:val="0"/>
                                                  <w:marRight w:val="0"/>
                                                  <w:marTop w:val="0"/>
                                                  <w:marBottom w:val="0"/>
                                                  <w:divBdr>
                                                    <w:top w:val="none" w:sz="0" w:space="0" w:color="auto"/>
                                                    <w:left w:val="none" w:sz="0" w:space="0" w:color="auto"/>
                                                    <w:bottom w:val="none" w:sz="0" w:space="0" w:color="auto"/>
                                                    <w:right w:val="none" w:sz="0" w:space="0" w:color="auto"/>
                                                  </w:divBdr>
                                                  <w:divsChild>
                                                    <w:div w:id="430009787">
                                                      <w:marLeft w:val="0"/>
                                                      <w:marRight w:val="0"/>
                                                      <w:marTop w:val="0"/>
                                                      <w:marBottom w:val="0"/>
                                                      <w:divBdr>
                                                        <w:top w:val="none" w:sz="0" w:space="0" w:color="auto"/>
                                                        <w:left w:val="none" w:sz="0" w:space="0" w:color="auto"/>
                                                        <w:bottom w:val="none" w:sz="0" w:space="0" w:color="auto"/>
                                                        <w:right w:val="none" w:sz="0" w:space="0" w:color="auto"/>
                                                      </w:divBdr>
                                                      <w:divsChild>
                                                        <w:div w:id="1206597139">
                                                          <w:marLeft w:val="0"/>
                                                          <w:marRight w:val="0"/>
                                                          <w:marTop w:val="0"/>
                                                          <w:marBottom w:val="0"/>
                                                          <w:divBdr>
                                                            <w:top w:val="none" w:sz="0" w:space="0" w:color="auto"/>
                                                            <w:left w:val="none" w:sz="0" w:space="0" w:color="auto"/>
                                                            <w:bottom w:val="none" w:sz="0" w:space="0" w:color="auto"/>
                                                            <w:right w:val="none" w:sz="0" w:space="0" w:color="auto"/>
                                                          </w:divBdr>
                                                          <w:divsChild>
                                                            <w:div w:id="543837318">
                                                              <w:marLeft w:val="0"/>
                                                              <w:marRight w:val="0"/>
                                                              <w:marTop w:val="0"/>
                                                              <w:marBottom w:val="0"/>
                                                              <w:divBdr>
                                                                <w:top w:val="none" w:sz="0" w:space="0" w:color="auto"/>
                                                                <w:left w:val="none" w:sz="0" w:space="0" w:color="auto"/>
                                                                <w:bottom w:val="none" w:sz="0" w:space="0" w:color="auto"/>
                                                                <w:right w:val="none" w:sz="0" w:space="0" w:color="auto"/>
                                                              </w:divBdr>
                                                              <w:divsChild>
                                                                <w:div w:id="1214077559">
                                                                  <w:marLeft w:val="0"/>
                                                                  <w:marRight w:val="0"/>
                                                                  <w:marTop w:val="0"/>
                                                                  <w:marBottom w:val="0"/>
                                                                  <w:divBdr>
                                                                    <w:top w:val="none" w:sz="0" w:space="0" w:color="auto"/>
                                                                    <w:left w:val="none" w:sz="0" w:space="0" w:color="auto"/>
                                                                    <w:bottom w:val="none" w:sz="0" w:space="0" w:color="auto"/>
                                                                    <w:right w:val="none" w:sz="0" w:space="0" w:color="auto"/>
                                                                  </w:divBdr>
                                                                  <w:divsChild>
                                                                    <w:div w:id="200392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8704976">
                                          <w:marLeft w:val="0"/>
                                          <w:marRight w:val="0"/>
                                          <w:marTop w:val="0"/>
                                          <w:marBottom w:val="0"/>
                                          <w:divBdr>
                                            <w:top w:val="none" w:sz="0" w:space="0" w:color="auto"/>
                                            <w:left w:val="none" w:sz="0" w:space="0" w:color="auto"/>
                                            <w:bottom w:val="none" w:sz="0" w:space="0" w:color="auto"/>
                                            <w:right w:val="none" w:sz="0" w:space="0" w:color="auto"/>
                                          </w:divBdr>
                                          <w:divsChild>
                                            <w:div w:id="692416959">
                                              <w:marLeft w:val="0"/>
                                              <w:marRight w:val="0"/>
                                              <w:marTop w:val="0"/>
                                              <w:marBottom w:val="0"/>
                                              <w:divBdr>
                                                <w:top w:val="none" w:sz="0" w:space="0" w:color="auto"/>
                                                <w:left w:val="none" w:sz="0" w:space="0" w:color="auto"/>
                                                <w:bottom w:val="none" w:sz="0" w:space="0" w:color="auto"/>
                                                <w:right w:val="none" w:sz="0" w:space="0" w:color="auto"/>
                                              </w:divBdr>
                                              <w:divsChild>
                                                <w:div w:id="1658919076">
                                                  <w:marLeft w:val="0"/>
                                                  <w:marRight w:val="0"/>
                                                  <w:marTop w:val="0"/>
                                                  <w:marBottom w:val="0"/>
                                                  <w:divBdr>
                                                    <w:top w:val="none" w:sz="0" w:space="0" w:color="auto"/>
                                                    <w:left w:val="none" w:sz="0" w:space="0" w:color="auto"/>
                                                    <w:bottom w:val="none" w:sz="0" w:space="0" w:color="auto"/>
                                                    <w:right w:val="none" w:sz="0" w:space="0" w:color="auto"/>
                                                  </w:divBdr>
                                                  <w:divsChild>
                                                    <w:div w:id="202982701">
                                                      <w:marLeft w:val="0"/>
                                                      <w:marRight w:val="0"/>
                                                      <w:marTop w:val="0"/>
                                                      <w:marBottom w:val="0"/>
                                                      <w:divBdr>
                                                        <w:top w:val="none" w:sz="0" w:space="0" w:color="auto"/>
                                                        <w:left w:val="none" w:sz="0" w:space="0" w:color="auto"/>
                                                        <w:bottom w:val="none" w:sz="0" w:space="0" w:color="auto"/>
                                                        <w:right w:val="none" w:sz="0" w:space="0" w:color="auto"/>
                                                      </w:divBdr>
                                                      <w:divsChild>
                                                        <w:div w:id="1359313465">
                                                          <w:marLeft w:val="0"/>
                                                          <w:marRight w:val="0"/>
                                                          <w:marTop w:val="0"/>
                                                          <w:marBottom w:val="0"/>
                                                          <w:divBdr>
                                                            <w:top w:val="none" w:sz="0" w:space="0" w:color="auto"/>
                                                            <w:left w:val="none" w:sz="0" w:space="0" w:color="auto"/>
                                                            <w:bottom w:val="none" w:sz="0" w:space="0" w:color="auto"/>
                                                            <w:right w:val="none" w:sz="0" w:space="0" w:color="auto"/>
                                                          </w:divBdr>
                                                          <w:divsChild>
                                                            <w:div w:id="1900627920">
                                                              <w:marLeft w:val="0"/>
                                                              <w:marRight w:val="0"/>
                                                              <w:marTop w:val="0"/>
                                                              <w:marBottom w:val="0"/>
                                                              <w:divBdr>
                                                                <w:top w:val="none" w:sz="0" w:space="0" w:color="auto"/>
                                                                <w:left w:val="none" w:sz="0" w:space="0" w:color="auto"/>
                                                                <w:bottom w:val="none" w:sz="0" w:space="0" w:color="auto"/>
                                                                <w:right w:val="none" w:sz="0" w:space="0" w:color="auto"/>
                                                              </w:divBdr>
                                                              <w:divsChild>
                                                                <w:div w:id="330959142">
                                                                  <w:marLeft w:val="0"/>
                                                                  <w:marRight w:val="0"/>
                                                                  <w:marTop w:val="0"/>
                                                                  <w:marBottom w:val="0"/>
                                                                  <w:divBdr>
                                                                    <w:top w:val="none" w:sz="0" w:space="0" w:color="auto"/>
                                                                    <w:left w:val="none" w:sz="0" w:space="0" w:color="auto"/>
                                                                    <w:bottom w:val="none" w:sz="0" w:space="0" w:color="auto"/>
                                                                    <w:right w:val="none" w:sz="0" w:space="0" w:color="auto"/>
                                                                  </w:divBdr>
                                                                  <w:divsChild>
                                                                    <w:div w:id="6378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8423">
                                                              <w:marLeft w:val="0"/>
                                                              <w:marRight w:val="0"/>
                                                              <w:marTop w:val="0"/>
                                                              <w:marBottom w:val="0"/>
                                                              <w:divBdr>
                                                                <w:top w:val="none" w:sz="0" w:space="0" w:color="auto"/>
                                                                <w:left w:val="none" w:sz="0" w:space="0" w:color="auto"/>
                                                                <w:bottom w:val="none" w:sz="0" w:space="0" w:color="auto"/>
                                                                <w:right w:val="none" w:sz="0" w:space="0" w:color="auto"/>
                                                              </w:divBdr>
                                                              <w:divsChild>
                                                                <w:div w:id="590166679">
                                                                  <w:marLeft w:val="0"/>
                                                                  <w:marRight w:val="0"/>
                                                                  <w:marTop w:val="0"/>
                                                                  <w:marBottom w:val="0"/>
                                                                  <w:divBdr>
                                                                    <w:top w:val="none" w:sz="0" w:space="0" w:color="auto"/>
                                                                    <w:left w:val="none" w:sz="0" w:space="0" w:color="auto"/>
                                                                    <w:bottom w:val="none" w:sz="0" w:space="0" w:color="auto"/>
                                                                    <w:right w:val="none" w:sz="0" w:space="0" w:color="auto"/>
                                                                  </w:divBdr>
                                                                  <w:divsChild>
                                                                    <w:div w:id="2706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272868">
                                                  <w:marLeft w:val="0"/>
                                                  <w:marRight w:val="0"/>
                                                  <w:marTop w:val="0"/>
                                                  <w:marBottom w:val="0"/>
                                                  <w:divBdr>
                                                    <w:top w:val="none" w:sz="0" w:space="0" w:color="auto"/>
                                                    <w:left w:val="none" w:sz="0" w:space="0" w:color="auto"/>
                                                    <w:bottom w:val="none" w:sz="0" w:space="0" w:color="auto"/>
                                                    <w:right w:val="none" w:sz="0" w:space="0" w:color="auto"/>
                                                  </w:divBdr>
                                                  <w:divsChild>
                                                    <w:div w:id="939530955">
                                                      <w:marLeft w:val="0"/>
                                                      <w:marRight w:val="0"/>
                                                      <w:marTop w:val="0"/>
                                                      <w:marBottom w:val="0"/>
                                                      <w:divBdr>
                                                        <w:top w:val="none" w:sz="0" w:space="0" w:color="auto"/>
                                                        <w:left w:val="none" w:sz="0" w:space="0" w:color="auto"/>
                                                        <w:bottom w:val="none" w:sz="0" w:space="0" w:color="auto"/>
                                                        <w:right w:val="none" w:sz="0" w:space="0" w:color="auto"/>
                                                      </w:divBdr>
                                                      <w:divsChild>
                                                        <w:div w:id="776868520">
                                                          <w:marLeft w:val="0"/>
                                                          <w:marRight w:val="0"/>
                                                          <w:marTop w:val="0"/>
                                                          <w:marBottom w:val="0"/>
                                                          <w:divBdr>
                                                            <w:top w:val="none" w:sz="0" w:space="0" w:color="auto"/>
                                                            <w:left w:val="none" w:sz="0" w:space="0" w:color="auto"/>
                                                            <w:bottom w:val="none" w:sz="0" w:space="0" w:color="auto"/>
                                                            <w:right w:val="none" w:sz="0" w:space="0" w:color="auto"/>
                                                          </w:divBdr>
                                                          <w:divsChild>
                                                            <w:div w:id="993753081">
                                                              <w:marLeft w:val="0"/>
                                                              <w:marRight w:val="0"/>
                                                              <w:marTop w:val="0"/>
                                                              <w:marBottom w:val="0"/>
                                                              <w:divBdr>
                                                                <w:top w:val="none" w:sz="0" w:space="0" w:color="auto"/>
                                                                <w:left w:val="none" w:sz="0" w:space="0" w:color="auto"/>
                                                                <w:bottom w:val="none" w:sz="0" w:space="0" w:color="auto"/>
                                                                <w:right w:val="none" w:sz="0" w:space="0" w:color="auto"/>
                                                              </w:divBdr>
                                                              <w:divsChild>
                                                                <w:div w:id="1596867327">
                                                                  <w:marLeft w:val="0"/>
                                                                  <w:marRight w:val="0"/>
                                                                  <w:marTop w:val="0"/>
                                                                  <w:marBottom w:val="0"/>
                                                                  <w:divBdr>
                                                                    <w:top w:val="none" w:sz="0" w:space="0" w:color="auto"/>
                                                                    <w:left w:val="none" w:sz="0" w:space="0" w:color="auto"/>
                                                                    <w:bottom w:val="none" w:sz="0" w:space="0" w:color="auto"/>
                                                                    <w:right w:val="none" w:sz="0" w:space="0" w:color="auto"/>
                                                                  </w:divBdr>
                                                                </w:div>
                                                              </w:divsChild>
                                                            </w:div>
                                                            <w:div w:id="270170652">
                                                              <w:marLeft w:val="0"/>
                                                              <w:marRight w:val="0"/>
                                                              <w:marTop w:val="0"/>
                                                              <w:marBottom w:val="0"/>
                                                              <w:divBdr>
                                                                <w:top w:val="none" w:sz="0" w:space="0" w:color="auto"/>
                                                                <w:left w:val="none" w:sz="0" w:space="0" w:color="auto"/>
                                                                <w:bottom w:val="none" w:sz="0" w:space="0" w:color="auto"/>
                                                                <w:right w:val="none" w:sz="0" w:space="0" w:color="auto"/>
                                                              </w:divBdr>
                                                              <w:divsChild>
                                                                <w:div w:id="931478172">
                                                                  <w:marLeft w:val="0"/>
                                                                  <w:marRight w:val="0"/>
                                                                  <w:marTop w:val="0"/>
                                                                  <w:marBottom w:val="0"/>
                                                                  <w:divBdr>
                                                                    <w:top w:val="none" w:sz="0" w:space="0" w:color="auto"/>
                                                                    <w:left w:val="none" w:sz="0" w:space="0" w:color="auto"/>
                                                                    <w:bottom w:val="none" w:sz="0" w:space="0" w:color="auto"/>
                                                                    <w:right w:val="none" w:sz="0" w:space="0" w:color="auto"/>
                                                                  </w:divBdr>
                                                                  <w:divsChild>
                                                                    <w:div w:id="8676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57178">
                                                              <w:marLeft w:val="0"/>
                                                              <w:marRight w:val="0"/>
                                                              <w:marTop w:val="0"/>
                                                              <w:marBottom w:val="0"/>
                                                              <w:divBdr>
                                                                <w:top w:val="none" w:sz="0" w:space="0" w:color="auto"/>
                                                                <w:left w:val="none" w:sz="0" w:space="0" w:color="auto"/>
                                                                <w:bottom w:val="none" w:sz="0" w:space="0" w:color="auto"/>
                                                                <w:right w:val="none" w:sz="0" w:space="0" w:color="auto"/>
                                                              </w:divBdr>
                                                              <w:divsChild>
                                                                <w:div w:id="513811921">
                                                                  <w:marLeft w:val="0"/>
                                                                  <w:marRight w:val="0"/>
                                                                  <w:marTop w:val="0"/>
                                                                  <w:marBottom w:val="0"/>
                                                                  <w:divBdr>
                                                                    <w:top w:val="none" w:sz="0" w:space="0" w:color="auto"/>
                                                                    <w:left w:val="none" w:sz="0" w:space="0" w:color="auto"/>
                                                                    <w:bottom w:val="none" w:sz="0" w:space="0" w:color="auto"/>
                                                                    <w:right w:val="none" w:sz="0" w:space="0" w:color="auto"/>
                                                                  </w:divBdr>
                                                                </w:div>
                                                              </w:divsChild>
                                                            </w:div>
                                                            <w:div w:id="1774588987">
                                                              <w:marLeft w:val="0"/>
                                                              <w:marRight w:val="0"/>
                                                              <w:marTop w:val="0"/>
                                                              <w:marBottom w:val="0"/>
                                                              <w:divBdr>
                                                                <w:top w:val="none" w:sz="0" w:space="0" w:color="auto"/>
                                                                <w:left w:val="none" w:sz="0" w:space="0" w:color="auto"/>
                                                                <w:bottom w:val="none" w:sz="0" w:space="0" w:color="auto"/>
                                                                <w:right w:val="none" w:sz="0" w:space="0" w:color="auto"/>
                                                              </w:divBdr>
                                                              <w:divsChild>
                                                                <w:div w:id="2033719711">
                                                                  <w:marLeft w:val="0"/>
                                                                  <w:marRight w:val="0"/>
                                                                  <w:marTop w:val="0"/>
                                                                  <w:marBottom w:val="0"/>
                                                                  <w:divBdr>
                                                                    <w:top w:val="none" w:sz="0" w:space="0" w:color="auto"/>
                                                                    <w:left w:val="none" w:sz="0" w:space="0" w:color="auto"/>
                                                                    <w:bottom w:val="none" w:sz="0" w:space="0" w:color="auto"/>
                                                                    <w:right w:val="none" w:sz="0" w:space="0" w:color="auto"/>
                                                                  </w:divBdr>
                                                                  <w:divsChild>
                                                                    <w:div w:id="8056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822401">
                                                  <w:marLeft w:val="0"/>
                                                  <w:marRight w:val="0"/>
                                                  <w:marTop w:val="0"/>
                                                  <w:marBottom w:val="0"/>
                                                  <w:divBdr>
                                                    <w:top w:val="none" w:sz="0" w:space="0" w:color="auto"/>
                                                    <w:left w:val="none" w:sz="0" w:space="0" w:color="auto"/>
                                                    <w:bottom w:val="none" w:sz="0" w:space="0" w:color="auto"/>
                                                    <w:right w:val="none" w:sz="0" w:space="0" w:color="auto"/>
                                                  </w:divBdr>
                                                  <w:divsChild>
                                                    <w:div w:id="1541283754">
                                                      <w:marLeft w:val="0"/>
                                                      <w:marRight w:val="0"/>
                                                      <w:marTop w:val="0"/>
                                                      <w:marBottom w:val="0"/>
                                                      <w:divBdr>
                                                        <w:top w:val="none" w:sz="0" w:space="0" w:color="auto"/>
                                                        <w:left w:val="none" w:sz="0" w:space="0" w:color="auto"/>
                                                        <w:bottom w:val="none" w:sz="0" w:space="0" w:color="auto"/>
                                                        <w:right w:val="none" w:sz="0" w:space="0" w:color="auto"/>
                                                      </w:divBdr>
                                                      <w:divsChild>
                                                        <w:div w:id="211819214">
                                                          <w:marLeft w:val="0"/>
                                                          <w:marRight w:val="0"/>
                                                          <w:marTop w:val="0"/>
                                                          <w:marBottom w:val="0"/>
                                                          <w:divBdr>
                                                            <w:top w:val="none" w:sz="0" w:space="0" w:color="auto"/>
                                                            <w:left w:val="none" w:sz="0" w:space="0" w:color="auto"/>
                                                            <w:bottom w:val="none" w:sz="0" w:space="0" w:color="auto"/>
                                                            <w:right w:val="none" w:sz="0" w:space="0" w:color="auto"/>
                                                          </w:divBdr>
                                                          <w:divsChild>
                                                            <w:div w:id="343941056">
                                                              <w:marLeft w:val="0"/>
                                                              <w:marRight w:val="0"/>
                                                              <w:marTop w:val="0"/>
                                                              <w:marBottom w:val="0"/>
                                                              <w:divBdr>
                                                                <w:top w:val="none" w:sz="0" w:space="0" w:color="auto"/>
                                                                <w:left w:val="none" w:sz="0" w:space="0" w:color="auto"/>
                                                                <w:bottom w:val="none" w:sz="0" w:space="0" w:color="auto"/>
                                                                <w:right w:val="none" w:sz="0" w:space="0" w:color="auto"/>
                                                              </w:divBdr>
                                                              <w:divsChild>
                                                                <w:div w:id="539829721">
                                                                  <w:marLeft w:val="0"/>
                                                                  <w:marRight w:val="0"/>
                                                                  <w:marTop w:val="0"/>
                                                                  <w:marBottom w:val="0"/>
                                                                  <w:divBdr>
                                                                    <w:top w:val="none" w:sz="0" w:space="0" w:color="auto"/>
                                                                    <w:left w:val="none" w:sz="0" w:space="0" w:color="auto"/>
                                                                    <w:bottom w:val="none" w:sz="0" w:space="0" w:color="auto"/>
                                                                    <w:right w:val="none" w:sz="0" w:space="0" w:color="auto"/>
                                                                  </w:divBdr>
                                                                </w:div>
                                                              </w:divsChild>
                                                            </w:div>
                                                            <w:div w:id="943416012">
                                                              <w:marLeft w:val="0"/>
                                                              <w:marRight w:val="0"/>
                                                              <w:marTop w:val="0"/>
                                                              <w:marBottom w:val="0"/>
                                                              <w:divBdr>
                                                                <w:top w:val="none" w:sz="0" w:space="0" w:color="auto"/>
                                                                <w:left w:val="none" w:sz="0" w:space="0" w:color="auto"/>
                                                                <w:bottom w:val="none" w:sz="0" w:space="0" w:color="auto"/>
                                                                <w:right w:val="none" w:sz="0" w:space="0" w:color="auto"/>
                                                              </w:divBdr>
                                                              <w:divsChild>
                                                                <w:div w:id="1316911037">
                                                                  <w:marLeft w:val="0"/>
                                                                  <w:marRight w:val="0"/>
                                                                  <w:marTop w:val="0"/>
                                                                  <w:marBottom w:val="0"/>
                                                                  <w:divBdr>
                                                                    <w:top w:val="none" w:sz="0" w:space="0" w:color="auto"/>
                                                                    <w:left w:val="none" w:sz="0" w:space="0" w:color="auto"/>
                                                                    <w:bottom w:val="none" w:sz="0" w:space="0" w:color="auto"/>
                                                                    <w:right w:val="none" w:sz="0" w:space="0" w:color="auto"/>
                                                                  </w:divBdr>
                                                                  <w:divsChild>
                                                                    <w:div w:id="4541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480">
                                                              <w:marLeft w:val="0"/>
                                                              <w:marRight w:val="0"/>
                                                              <w:marTop w:val="0"/>
                                                              <w:marBottom w:val="0"/>
                                                              <w:divBdr>
                                                                <w:top w:val="none" w:sz="0" w:space="0" w:color="auto"/>
                                                                <w:left w:val="none" w:sz="0" w:space="0" w:color="auto"/>
                                                                <w:bottom w:val="none" w:sz="0" w:space="0" w:color="auto"/>
                                                                <w:right w:val="none" w:sz="0" w:space="0" w:color="auto"/>
                                                              </w:divBdr>
                                                              <w:divsChild>
                                                                <w:div w:id="1605646974">
                                                                  <w:marLeft w:val="0"/>
                                                                  <w:marRight w:val="0"/>
                                                                  <w:marTop w:val="0"/>
                                                                  <w:marBottom w:val="0"/>
                                                                  <w:divBdr>
                                                                    <w:top w:val="none" w:sz="0" w:space="0" w:color="auto"/>
                                                                    <w:left w:val="none" w:sz="0" w:space="0" w:color="auto"/>
                                                                    <w:bottom w:val="none" w:sz="0" w:space="0" w:color="auto"/>
                                                                    <w:right w:val="none" w:sz="0" w:space="0" w:color="auto"/>
                                                                  </w:divBdr>
                                                                </w:div>
                                                              </w:divsChild>
                                                            </w:div>
                                                            <w:div w:id="994189785">
                                                              <w:marLeft w:val="0"/>
                                                              <w:marRight w:val="0"/>
                                                              <w:marTop w:val="0"/>
                                                              <w:marBottom w:val="0"/>
                                                              <w:divBdr>
                                                                <w:top w:val="none" w:sz="0" w:space="0" w:color="auto"/>
                                                                <w:left w:val="none" w:sz="0" w:space="0" w:color="auto"/>
                                                                <w:bottom w:val="none" w:sz="0" w:space="0" w:color="auto"/>
                                                                <w:right w:val="none" w:sz="0" w:space="0" w:color="auto"/>
                                                              </w:divBdr>
                                                              <w:divsChild>
                                                                <w:div w:id="1658651016">
                                                                  <w:marLeft w:val="0"/>
                                                                  <w:marRight w:val="0"/>
                                                                  <w:marTop w:val="0"/>
                                                                  <w:marBottom w:val="0"/>
                                                                  <w:divBdr>
                                                                    <w:top w:val="none" w:sz="0" w:space="0" w:color="auto"/>
                                                                    <w:left w:val="none" w:sz="0" w:space="0" w:color="auto"/>
                                                                    <w:bottom w:val="none" w:sz="0" w:space="0" w:color="auto"/>
                                                                    <w:right w:val="none" w:sz="0" w:space="0" w:color="auto"/>
                                                                  </w:divBdr>
                                                                  <w:divsChild>
                                                                    <w:div w:id="3560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362977">
                                                  <w:marLeft w:val="0"/>
                                                  <w:marRight w:val="0"/>
                                                  <w:marTop w:val="0"/>
                                                  <w:marBottom w:val="0"/>
                                                  <w:divBdr>
                                                    <w:top w:val="none" w:sz="0" w:space="0" w:color="auto"/>
                                                    <w:left w:val="none" w:sz="0" w:space="0" w:color="auto"/>
                                                    <w:bottom w:val="none" w:sz="0" w:space="0" w:color="auto"/>
                                                    <w:right w:val="none" w:sz="0" w:space="0" w:color="auto"/>
                                                  </w:divBdr>
                                                  <w:divsChild>
                                                    <w:div w:id="1467971960">
                                                      <w:marLeft w:val="0"/>
                                                      <w:marRight w:val="0"/>
                                                      <w:marTop w:val="0"/>
                                                      <w:marBottom w:val="0"/>
                                                      <w:divBdr>
                                                        <w:top w:val="none" w:sz="0" w:space="0" w:color="auto"/>
                                                        <w:left w:val="none" w:sz="0" w:space="0" w:color="auto"/>
                                                        <w:bottom w:val="none" w:sz="0" w:space="0" w:color="auto"/>
                                                        <w:right w:val="none" w:sz="0" w:space="0" w:color="auto"/>
                                                      </w:divBdr>
                                                      <w:divsChild>
                                                        <w:div w:id="129791834">
                                                          <w:marLeft w:val="0"/>
                                                          <w:marRight w:val="0"/>
                                                          <w:marTop w:val="0"/>
                                                          <w:marBottom w:val="0"/>
                                                          <w:divBdr>
                                                            <w:top w:val="none" w:sz="0" w:space="0" w:color="auto"/>
                                                            <w:left w:val="none" w:sz="0" w:space="0" w:color="auto"/>
                                                            <w:bottom w:val="none" w:sz="0" w:space="0" w:color="auto"/>
                                                            <w:right w:val="none" w:sz="0" w:space="0" w:color="auto"/>
                                                          </w:divBdr>
                                                          <w:divsChild>
                                                            <w:div w:id="812410313">
                                                              <w:marLeft w:val="0"/>
                                                              <w:marRight w:val="0"/>
                                                              <w:marTop w:val="0"/>
                                                              <w:marBottom w:val="0"/>
                                                              <w:divBdr>
                                                                <w:top w:val="none" w:sz="0" w:space="0" w:color="auto"/>
                                                                <w:left w:val="none" w:sz="0" w:space="0" w:color="auto"/>
                                                                <w:bottom w:val="none" w:sz="0" w:space="0" w:color="auto"/>
                                                                <w:right w:val="none" w:sz="0" w:space="0" w:color="auto"/>
                                                              </w:divBdr>
                                                              <w:divsChild>
                                                                <w:div w:id="1225608218">
                                                                  <w:marLeft w:val="0"/>
                                                                  <w:marRight w:val="0"/>
                                                                  <w:marTop w:val="0"/>
                                                                  <w:marBottom w:val="0"/>
                                                                  <w:divBdr>
                                                                    <w:top w:val="none" w:sz="0" w:space="0" w:color="auto"/>
                                                                    <w:left w:val="none" w:sz="0" w:space="0" w:color="auto"/>
                                                                    <w:bottom w:val="none" w:sz="0" w:space="0" w:color="auto"/>
                                                                    <w:right w:val="none" w:sz="0" w:space="0" w:color="auto"/>
                                                                  </w:divBdr>
                                                                </w:div>
                                                              </w:divsChild>
                                                            </w:div>
                                                            <w:div w:id="1664233235">
                                                              <w:marLeft w:val="0"/>
                                                              <w:marRight w:val="0"/>
                                                              <w:marTop w:val="0"/>
                                                              <w:marBottom w:val="0"/>
                                                              <w:divBdr>
                                                                <w:top w:val="none" w:sz="0" w:space="0" w:color="auto"/>
                                                                <w:left w:val="none" w:sz="0" w:space="0" w:color="auto"/>
                                                                <w:bottom w:val="none" w:sz="0" w:space="0" w:color="auto"/>
                                                                <w:right w:val="none" w:sz="0" w:space="0" w:color="auto"/>
                                                              </w:divBdr>
                                                              <w:divsChild>
                                                                <w:div w:id="275797371">
                                                                  <w:marLeft w:val="0"/>
                                                                  <w:marRight w:val="0"/>
                                                                  <w:marTop w:val="0"/>
                                                                  <w:marBottom w:val="0"/>
                                                                  <w:divBdr>
                                                                    <w:top w:val="none" w:sz="0" w:space="0" w:color="auto"/>
                                                                    <w:left w:val="none" w:sz="0" w:space="0" w:color="auto"/>
                                                                    <w:bottom w:val="none" w:sz="0" w:space="0" w:color="auto"/>
                                                                    <w:right w:val="none" w:sz="0" w:space="0" w:color="auto"/>
                                                                  </w:divBdr>
                                                                  <w:divsChild>
                                                                    <w:div w:id="373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55012753">
          <w:marLeft w:val="0"/>
          <w:marRight w:val="0"/>
          <w:marTop w:val="0"/>
          <w:marBottom w:val="0"/>
          <w:divBdr>
            <w:top w:val="none" w:sz="0" w:space="0" w:color="auto"/>
            <w:left w:val="none" w:sz="0" w:space="0" w:color="auto"/>
            <w:bottom w:val="none" w:sz="0" w:space="0" w:color="auto"/>
            <w:right w:val="none" w:sz="0" w:space="0" w:color="auto"/>
          </w:divBdr>
        </w:div>
      </w:divsChild>
    </w:div>
    <w:div w:id="1497452356">
      <w:bodyDiv w:val="1"/>
      <w:marLeft w:val="0"/>
      <w:marRight w:val="0"/>
      <w:marTop w:val="0"/>
      <w:marBottom w:val="0"/>
      <w:divBdr>
        <w:top w:val="none" w:sz="0" w:space="0" w:color="auto"/>
        <w:left w:val="none" w:sz="0" w:space="0" w:color="auto"/>
        <w:bottom w:val="none" w:sz="0" w:space="0" w:color="auto"/>
        <w:right w:val="none" w:sz="0" w:space="0" w:color="auto"/>
      </w:divBdr>
      <w:divsChild>
        <w:div w:id="244654154">
          <w:marLeft w:val="0"/>
          <w:marRight w:val="0"/>
          <w:marTop w:val="0"/>
          <w:marBottom w:val="0"/>
          <w:divBdr>
            <w:top w:val="none" w:sz="0" w:space="0" w:color="auto"/>
            <w:left w:val="none" w:sz="0" w:space="0" w:color="auto"/>
            <w:bottom w:val="none" w:sz="0" w:space="0" w:color="auto"/>
            <w:right w:val="none" w:sz="0" w:space="0" w:color="auto"/>
          </w:divBdr>
          <w:divsChild>
            <w:div w:id="167676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4586">
      <w:bodyDiv w:val="1"/>
      <w:marLeft w:val="0"/>
      <w:marRight w:val="0"/>
      <w:marTop w:val="0"/>
      <w:marBottom w:val="0"/>
      <w:divBdr>
        <w:top w:val="none" w:sz="0" w:space="0" w:color="auto"/>
        <w:left w:val="none" w:sz="0" w:space="0" w:color="auto"/>
        <w:bottom w:val="none" w:sz="0" w:space="0" w:color="auto"/>
        <w:right w:val="none" w:sz="0" w:space="0" w:color="auto"/>
      </w:divBdr>
      <w:divsChild>
        <w:div w:id="298190262">
          <w:marLeft w:val="0"/>
          <w:marRight w:val="0"/>
          <w:marTop w:val="0"/>
          <w:marBottom w:val="0"/>
          <w:divBdr>
            <w:top w:val="none" w:sz="0" w:space="0" w:color="auto"/>
            <w:left w:val="none" w:sz="0" w:space="0" w:color="auto"/>
            <w:bottom w:val="none" w:sz="0" w:space="0" w:color="auto"/>
            <w:right w:val="none" w:sz="0" w:space="0" w:color="auto"/>
          </w:divBdr>
        </w:div>
        <w:div w:id="11415171">
          <w:marLeft w:val="0"/>
          <w:marRight w:val="0"/>
          <w:marTop w:val="1200"/>
          <w:marBottom w:val="1200"/>
          <w:divBdr>
            <w:top w:val="none" w:sz="0" w:space="0" w:color="auto"/>
            <w:left w:val="none" w:sz="0" w:space="0" w:color="auto"/>
            <w:bottom w:val="none" w:sz="0" w:space="0" w:color="auto"/>
            <w:right w:val="none" w:sz="0" w:space="0" w:color="auto"/>
          </w:divBdr>
          <w:divsChild>
            <w:div w:id="337852023">
              <w:marLeft w:val="0"/>
              <w:marRight w:val="0"/>
              <w:marTop w:val="0"/>
              <w:marBottom w:val="0"/>
              <w:divBdr>
                <w:top w:val="none" w:sz="0" w:space="0" w:color="auto"/>
                <w:left w:val="none" w:sz="0" w:space="0" w:color="auto"/>
                <w:bottom w:val="none" w:sz="0" w:space="0" w:color="auto"/>
                <w:right w:val="none" w:sz="0" w:space="0" w:color="auto"/>
              </w:divBdr>
            </w:div>
          </w:divsChild>
        </w:div>
        <w:div w:id="1532259973">
          <w:marLeft w:val="0"/>
          <w:marRight w:val="0"/>
          <w:marTop w:val="0"/>
          <w:marBottom w:val="0"/>
          <w:divBdr>
            <w:top w:val="none" w:sz="0" w:space="0" w:color="auto"/>
            <w:left w:val="none" w:sz="0" w:space="0" w:color="auto"/>
            <w:bottom w:val="none" w:sz="0" w:space="0" w:color="auto"/>
            <w:right w:val="none" w:sz="0" w:space="0" w:color="auto"/>
          </w:divBdr>
        </w:div>
        <w:div w:id="2108110487">
          <w:marLeft w:val="0"/>
          <w:marRight w:val="0"/>
          <w:marTop w:val="0"/>
          <w:marBottom w:val="0"/>
          <w:divBdr>
            <w:top w:val="single" w:sz="6" w:space="0" w:color="E1E5EC"/>
            <w:left w:val="none" w:sz="0" w:space="0" w:color="auto"/>
            <w:bottom w:val="none" w:sz="0" w:space="0" w:color="auto"/>
            <w:right w:val="none" w:sz="0" w:space="0" w:color="auto"/>
          </w:divBdr>
        </w:div>
        <w:div w:id="1096360751">
          <w:marLeft w:val="0"/>
          <w:marRight w:val="0"/>
          <w:marTop w:val="1200"/>
          <w:marBottom w:val="1200"/>
          <w:divBdr>
            <w:top w:val="none" w:sz="0" w:space="0" w:color="auto"/>
            <w:left w:val="none" w:sz="0" w:space="0" w:color="auto"/>
            <w:bottom w:val="none" w:sz="0" w:space="0" w:color="auto"/>
            <w:right w:val="none" w:sz="0" w:space="0" w:color="auto"/>
          </w:divBdr>
          <w:divsChild>
            <w:div w:id="1653756495">
              <w:marLeft w:val="0"/>
              <w:marRight w:val="0"/>
              <w:marTop w:val="0"/>
              <w:marBottom w:val="0"/>
              <w:divBdr>
                <w:top w:val="none" w:sz="0" w:space="0" w:color="auto"/>
                <w:left w:val="none" w:sz="0" w:space="0" w:color="auto"/>
                <w:bottom w:val="none" w:sz="0" w:space="0" w:color="auto"/>
                <w:right w:val="none" w:sz="0" w:space="0" w:color="auto"/>
              </w:divBdr>
            </w:div>
          </w:divsChild>
        </w:div>
        <w:div w:id="1289317775">
          <w:marLeft w:val="0"/>
          <w:marRight w:val="0"/>
          <w:marTop w:val="0"/>
          <w:marBottom w:val="0"/>
          <w:divBdr>
            <w:top w:val="none" w:sz="0" w:space="0" w:color="auto"/>
            <w:left w:val="none" w:sz="0" w:space="0" w:color="auto"/>
            <w:bottom w:val="none" w:sz="0" w:space="0" w:color="auto"/>
            <w:right w:val="none" w:sz="0" w:space="0" w:color="auto"/>
          </w:divBdr>
        </w:div>
        <w:div w:id="956790832">
          <w:marLeft w:val="0"/>
          <w:marRight w:val="0"/>
          <w:marTop w:val="0"/>
          <w:marBottom w:val="0"/>
          <w:divBdr>
            <w:top w:val="none" w:sz="0" w:space="0" w:color="auto"/>
            <w:left w:val="none" w:sz="0" w:space="0" w:color="auto"/>
            <w:bottom w:val="none" w:sz="0" w:space="0" w:color="auto"/>
            <w:right w:val="none" w:sz="0" w:space="0" w:color="auto"/>
          </w:divBdr>
        </w:div>
        <w:div w:id="1775441332">
          <w:marLeft w:val="0"/>
          <w:marRight w:val="0"/>
          <w:marTop w:val="1200"/>
          <w:marBottom w:val="1200"/>
          <w:divBdr>
            <w:top w:val="none" w:sz="0" w:space="0" w:color="auto"/>
            <w:left w:val="none" w:sz="0" w:space="0" w:color="auto"/>
            <w:bottom w:val="none" w:sz="0" w:space="0" w:color="auto"/>
            <w:right w:val="none" w:sz="0" w:space="0" w:color="auto"/>
          </w:divBdr>
          <w:divsChild>
            <w:div w:id="1929926948">
              <w:marLeft w:val="0"/>
              <w:marRight w:val="0"/>
              <w:marTop w:val="0"/>
              <w:marBottom w:val="0"/>
              <w:divBdr>
                <w:top w:val="none" w:sz="0" w:space="0" w:color="auto"/>
                <w:left w:val="none" w:sz="0" w:space="0" w:color="auto"/>
                <w:bottom w:val="none" w:sz="0" w:space="0" w:color="auto"/>
                <w:right w:val="none" w:sz="0" w:space="0" w:color="auto"/>
              </w:divBdr>
            </w:div>
          </w:divsChild>
        </w:div>
        <w:div w:id="455877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gaiodigital.com/about-us/" TargetMode="External"/><Relationship Id="rId18" Type="http://schemas.openxmlformats.org/officeDocument/2006/relationships/image" Target="media/image2.jpeg"/><Relationship Id="rId26" Type="http://schemas.openxmlformats.org/officeDocument/2006/relationships/hyperlink" Target="https://www.hubspot.com/pricing/cms/enterprise?products=cms-hub-professional_1&amp;term=annual&amp;hubs_content=blog.hubspot.com/service/customer-segmentation&amp;hubs_content-cta=CMS&amp;hubs_post=blog.hubspot.com/service/customer-segmentation&amp;hubs_post-cta=CMS" TargetMode="External"/><Relationship Id="rId39" Type="http://schemas.openxmlformats.org/officeDocument/2006/relationships/hyperlink" Target="https://engaiodigital.com/search-engine-optimization-seo/" TargetMode="External"/><Relationship Id="rId21" Type="http://schemas.openxmlformats.org/officeDocument/2006/relationships/hyperlink" Target="https://blog.hubspot.com/marketing/brand-communication-strategy?hubs_content=blog.hubspot.com/service/customer-segmentation&amp;hubs_content-cta=tailor%20your%20messaging" TargetMode="External"/><Relationship Id="rId34" Type="http://schemas.openxmlformats.org/officeDocument/2006/relationships/hyperlink" Target="https://moneyconnexion.com/payment-methods-shopping-online.htm" TargetMode="External"/><Relationship Id="rId42" Type="http://schemas.openxmlformats.org/officeDocument/2006/relationships/hyperlink" Target="https://engaiodigital.com/pinterest-ads/" TargetMode="External"/><Relationship Id="rId47" Type="http://schemas.openxmlformats.org/officeDocument/2006/relationships/hyperlink" Target="https://engaiodigital.com/the-marketing-channels-for-growing-a-business/" TargetMode="External"/><Relationship Id="rId50" Type="http://schemas.openxmlformats.org/officeDocument/2006/relationships/hyperlink" Target="https://engaiodigital.com/small-business-digital-marketing-strategies/" TargetMode="External"/><Relationship Id="rId55" Type="http://schemas.openxmlformats.org/officeDocument/2006/relationships/hyperlink" Target="https://app.studysmarter.de/link-to?studyset=3784058&amp;summary=25195319&amp;language=en&amp;amp_device_id=0cd5tfkd76dTbQT_yTbBBL"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engaiodigital.com/contact-us/" TargetMode="External"/><Relationship Id="rId20" Type="http://schemas.openxmlformats.org/officeDocument/2006/relationships/hyperlink" Target="https://blog.hubspot.com/marketing/fashion-brands-on-instagram?hubs_content=blog.hubspot.com/service/customer-segmentation&amp;hubs_content-cta=fashion%20business" TargetMode="External"/><Relationship Id="rId29" Type="http://schemas.openxmlformats.org/officeDocument/2006/relationships/hyperlink" Target="https://appsumo.com/" TargetMode="External"/><Relationship Id="rId41" Type="http://schemas.openxmlformats.org/officeDocument/2006/relationships/hyperlink" Target="https://engaiodigital.com/youtube-advertising/" TargetMode="External"/><Relationship Id="rId54" Type="http://schemas.openxmlformats.org/officeDocument/2006/relationships/hyperlink" Target="https://app.studysmarter.de/link-to?studyset=3784034&amp;summary=25195290&amp;language=en&amp;amp_device_id=0cd5tfkd76dTbQT_yTbBB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gaiodigital.com/articles/" TargetMode="External"/><Relationship Id="rId24" Type="http://schemas.openxmlformats.org/officeDocument/2006/relationships/hyperlink" Target="https://www.hubspot.com/pricing/sales/enterprise?products=sales-hub-professional_1&amp;term=annual&amp;hubs_content=blog.hubspot.com/service/customer-segmentation&amp;hubs_content-cta=Sales&amp;hubs_post=blog.hubspot.com/service/customer-segmentation&amp;hubs_post-cta=Sales" TargetMode="External"/><Relationship Id="rId32" Type="http://schemas.openxmlformats.org/officeDocument/2006/relationships/hyperlink" Target="https://moneyconnexion.com/become-an-amazon-reviewer.htm" TargetMode="External"/><Relationship Id="rId37" Type="http://schemas.openxmlformats.org/officeDocument/2006/relationships/hyperlink" Target="https://engaiodigital.com/what-is-growth-hacking/" TargetMode="External"/><Relationship Id="rId40" Type="http://schemas.openxmlformats.org/officeDocument/2006/relationships/hyperlink" Target="https://engaiodigital.com/content-marketing/" TargetMode="External"/><Relationship Id="rId45" Type="http://schemas.openxmlformats.org/officeDocument/2006/relationships/hyperlink" Target="https://engaiodigital.com/email-marketing/" TargetMode="External"/><Relationship Id="rId53" Type="http://schemas.openxmlformats.org/officeDocument/2006/relationships/hyperlink" Target="https://openstax.org/books/principles-marketing/pages/3-3-the-consumer-purchasing-decision-process" TargetMode="External"/><Relationship Id="rId58" Type="http://schemas.openxmlformats.org/officeDocument/2006/relationships/hyperlink" Target="https://app.studysmarter.de/link-to?studyset=6615936&amp;summary=40471206&amp;language=en&amp;amp_device_id=0cd5tfkd76dTbQT_yTbBBL" TargetMode="External"/><Relationship Id="rId5" Type="http://schemas.openxmlformats.org/officeDocument/2006/relationships/webSettings" Target="webSettings.xml"/><Relationship Id="rId15" Type="http://schemas.openxmlformats.org/officeDocument/2006/relationships/hyperlink" Target="https://engaiodigital.com/" TargetMode="External"/><Relationship Id="rId23" Type="http://schemas.openxmlformats.org/officeDocument/2006/relationships/hyperlink" Target="https://www.hubspot.com/pricing/marketing/enterprise?products=marketing-hub-professional_1&amp;term=annual&amp;hubs_content=blog.hubspot.com/service/customer-segmentation&amp;hubs_content-cta=Marketing&amp;hubs_post=blog.hubspot.com/service/customer-segmentation&amp;hubs_post-cta=Marketing" TargetMode="External"/><Relationship Id="rId28" Type="http://schemas.openxmlformats.org/officeDocument/2006/relationships/hyperlink" Target="https://blog.hubspot.com/marketing/youtube-video-advertising-guide?hubs_content=blog.hubspot.com/service/customer-segmentation&amp;hubs_content-cta=YouTube%20ads" TargetMode="External"/><Relationship Id="rId36" Type="http://schemas.openxmlformats.org/officeDocument/2006/relationships/hyperlink" Target="https://engaiodigital.com/social-media-marketing/" TargetMode="External"/><Relationship Id="rId49" Type="http://schemas.openxmlformats.org/officeDocument/2006/relationships/hyperlink" Target="https://engaiodigital.com/why-digital-marketing-analytics-matters-to-businesses/" TargetMode="External"/><Relationship Id="rId57" Type="http://schemas.openxmlformats.org/officeDocument/2006/relationships/hyperlink" Target="https://app.studysmarter.de/link-to?studyset=5702343&amp;summary=36778480&amp;language=en&amp;amp_device_id=0cd5tfkd76dTbQT_yTbBBL" TargetMode="External"/><Relationship Id="rId61" Type="http://schemas.openxmlformats.org/officeDocument/2006/relationships/theme" Target="theme/theme1.xml"/><Relationship Id="rId10" Type="http://schemas.openxmlformats.org/officeDocument/2006/relationships/hyperlink" Target="https://engaiodigital.com/" TargetMode="External"/><Relationship Id="rId19" Type="http://schemas.openxmlformats.org/officeDocument/2006/relationships/hyperlink" Target="https://babel.hathitrust.org/cgi/pt?id=inu.30000041584743&amp;view=1up&amp;seq=1" TargetMode="External"/><Relationship Id="rId31" Type="http://schemas.openxmlformats.org/officeDocument/2006/relationships/hyperlink" Target="https://moneyconnexion.com/online-shopping-websites.htm" TargetMode="External"/><Relationship Id="rId44" Type="http://schemas.openxmlformats.org/officeDocument/2006/relationships/hyperlink" Target="https://engaiodigital.com/facebook-ads/" TargetMode="External"/><Relationship Id="rId52" Type="http://schemas.openxmlformats.org/officeDocument/2006/relationships/hyperlink" Target="https://openstax.org/books/principles-marketing/pages/3-3-the-consumer-purchasing-decision-process"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gaiodigital.com/contact-us/" TargetMode="External"/><Relationship Id="rId22" Type="http://schemas.openxmlformats.org/officeDocument/2006/relationships/hyperlink" Target="https://www.hubspot.com/pricing/marketing/enterprise?term=annual&amp;products=marketing-hub-professional_1&amp;hubs_content=blog.hubspot.com/service/customer-segmentation&amp;hubs_content-cta=Hubspot%20software&amp;hubs_post=blog.hubspot.com/service/customer-segmentation&amp;hubs_post-cta=Hubspot%20software" TargetMode="External"/><Relationship Id="rId27" Type="http://schemas.openxmlformats.org/officeDocument/2006/relationships/hyperlink" Target="https://www.hubspot.com/pricing/operations/enterprise?products=operations-hub-professional_1&amp;term=annual&amp;hubs_content=blog.hubspot.com/service/customer-segmentation&amp;hubs_content-cta=Operations&amp;hubs_post=blog.hubspot.com/service/customer-segmentation&amp;hubs_post-cta=Operations" TargetMode="External"/><Relationship Id="rId30" Type="http://schemas.openxmlformats.org/officeDocument/2006/relationships/hyperlink" Target="https://moneyconnexion.com/buy-useless-stuff.htm" TargetMode="External"/><Relationship Id="rId35" Type="http://schemas.openxmlformats.org/officeDocument/2006/relationships/hyperlink" Target="https://engaiodigital.com/what-are-landing-pages/" TargetMode="External"/><Relationship Id="rId43" Type="http://schemas.openxmlformats.org/officeDocument/2006/relationships/hyperlink" Target="https://engaiodigital.com/linkedin-ads/" TargetMode="External"/><Relationship Id="rId48" Type="http://schemas.openxmlformats.org/officeDocument/2006/relationships/hyperlink" Target="https://engaiodigital.com/what-is-web-analytics/" TargetMode="External"/><Relationship Id="rId56" Type="http://schemas.openxmlformats.org/officeDocument/2006/relationships/hyperlink" Target="https://app.studysmarter.de/link-to?studyset=6615936&amp;summary=40471206&amp;language=en&amp;amp_device_id=0cd5tfkd76dTbQT_yTbBBL" TargetMode="External"/><Relationship Id="rId8" Type="http://schemas.openxmlformats.org/officeDocument/2006/relationships/hyperlink" Target="https://engaiodigital.com/" TargetMode="External"/><Relationship Id="rId51" Type="http://schemas.openxmlformats.org/officeDocument/2006/relationships/hyperlink" Target="https://engaiodigital.com/google-my-business/" TargetMode="External"/><Relationship Id="rId3" Type="http://schemas.microsoft.com/office/2007/relationships/stylesWithEffects" Target="stylesWithEffects.xml"/><Relationship Id="rId12" Type="http://schemas.openxmlformats.org/officeDocument/2006/relationships/hyperlink" Target="https://engaio.gumroad.com/?utm_source=engaio&amp;utm_medium=menu&amp;utm_campaign=launch" TargetMode="External"/><Relationship Id="rId17" Type="http://schemas.openxmlformats.org/officeDocument/2006/relationships/hyperlink" Target="https://engaiodigital.com/digital-marketing/" TargetMode="External"/><Relationship Id="rId25" Type="http://schemas.openxmlformats.org/officeDocument/2006/relationships/hyperlink" Target="https://www.hubspot.com/pricing/service/enterprise?products=service-hub-professional_1&amp;term=annual&amp;hubs_content=blog.hubspot.com/service/customer-segmentation&amp;hubs_content-cta=Customer%20Service&amp;hubs_post=blog.hubspot.com/service/customer-segmentation&amp;hubs_post-cta=Customer%20Service" TargetMode="External"/><Relationship Id="rId33" Type="http://schemas.openxmlformats.org/officeDocument/2006/relationships/hyperlink" Target="https://www.marketwatch.com/" TargetMode="External"/><Relationship Id="rId38" Type="http://schemas.openxmlformats.org/officeDocument/2006/relationships/hyperlink" Target="https://engaiodigital.com/search-engine-marketing-sem/" TargetMode="External"/><Relationship Id="rId46" Type="http://schemas.openxmlformats.org/officeDocument/2006/relationships/hyperlink" Target="https://engaiodigital.com/find-business-partners-online/" TargetMode="External"/><Relationship Id="rId59" Type="http://schemas.openxmlformats.org/officeDocument/2006/relationships/hyperlink" Target="https://app.studysmarter.de/link-to?studyset=6615936&amp;summary=40471206&amp;language=en&amp;amp_device_id=0cd5tfkd76dTbQT_yTbBB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7112</Words>
  <Characters>40539</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2023-08-10T08:59:00Z</dcterms:created>
  <dcterms:modified xsi:type="dcterms:W3CDTF">2023-08-10T08:59:00Z</dcterms:modified>
</cp:coreProperties>
</file>